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r>
        <w:t>c_name = Character’s name (Jim, Gary, Leonard, May)</w:t>
      </w:r>
    </w:p>
    <w:p w14:paraId="5DF5F3A1" w14:textId="1C214573" w:rsidR="00157A35" w:rsidRDefault="00157A35" w:rsidP="00157A35">
      <w:r>
        <w:t>c_role = Description (fearless warrior, brilliant mage, peaceful monk, quick archer)</w:t>
      </w:r>
    </w:p>
    <w:p w14:paraId="3F90412E" w14:textId="1CCF1B74" w:rsidR="00157A35" w:rsidRPr="00157A35" w:rsidRDefault="00157A35" w:rsidP="00157A35">
      <w:r>
        <w:t>c_relationship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81BF16E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Themes: </w:t>
      </w:r>
    </w:p>
    <w:p w14:paraId="6309F6A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background, context of story)</w:t>
      </w:r>
    </w:p>
    <w:p w14:paraId="104861E0" w14:textId="09FEB0D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(Mort is behind the </w:t>
      </w:r>
      <w:ins w:id="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attacking)</w:t>
      </w:r>
    </w:p>
    <w:p w14:paraId="43DF95D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plans to do it to all of the 4 worlds)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0AD261F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a time, </w:t>
      </w:r>
      <w:ins w:id="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lived in harmony...</w:t>
      </w:r>
    </w:p>
    <w:p w14:paraId="7642BAFE" w14:textId="600CC8E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… but times have changed. The </w:t>
      </w:r>
      <w:ins w:id="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are attacking the </w:t>
      </w:r>
      <w:r w:rsidR="00844F70">
        <w:rPr>
          <w:rFonts w:ascii="Arial" w:hAnsi="Arial" w:cs="Arial"/>
          <w:color w:val="000000"/>
          <w:sz w:val="22"/>
          <w:szCs w:val="22"/>
        </w:rPr>
        <w:t>merps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3" w:author="Dan Bellinski" w:date="2016-07-24T13:16:00Z">
        <w:r w:rsidRPr="00C54A91" w:rsidDel="000B501F">
          <w:rPr>
            <w:rFonts w:ascii="Arial" w:hAnsi="Arial" w:cs="Arial"/>
            <w:color w:val="000000"/>
            <w:sz w:val="22"/>
            <w:szCs w:val="22"/>
          </w:rPr>
          <w:delText xml:space="preserve">of </w:delText>
        </w:r>
      </w:del>
      <w:ins w:id="4" w:author="Dan Bellinski" w:date="2016-07-24T13:16:00Z">
        <w:r w:rsidR="00332E6E">
          <w:rPr>
            <w:rFonts w:ascii="Arial" w:hAnsi="Arial" w:cs="Arial"/>
            <w:color w:val="000000"/>
            <w:sz w:val="22"/>
            <w:szCs w:val="22"/>
          </w:rPr>
          <w:t>o</w:t>
        </w:r>
        <w:r w:rsidR="000B501F">
          <w:rPr>
            <w:rFonts w:ascii="Arial" w:hAnsi="Arial" w:cs="Arial"/>
            <w:color w:val="000000"/>
            <w:sz w:val="22"/>
            <w:szCs w:val="22"/>
          </w:rPr>
          <w:t>n</w:t>
        </w:r>
        <w:r w:rsidR="000B501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the earth world.</w:t>
      </w:r>
    </w:p>
    <w:p w14:paraId="790CA731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5 - Beginning</w:t>
      </w:r>
    </w:p>
    <w:p w14:paraId="75770BFE" w14:textId="03AAF706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You’re </w:t>
      </w:r>
      <w:r w:rsidR="009A71F4">
        <w:rPr>
          <w:rFonts w:ascii="Arial" w:hAnsi="Arial" w:cs="Arial"/>
          <w:color w:val="000000"/>
          <w:sz w:val="22"/>
          <w:szCs w:val="22"/>
        </w:rPr>
        <w:t>c_name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r w:rsidR="009A71F4">
        <w:rPr>
          <w:rFonts w:ascii="Arial" w:hAnsi="Arial" w:cs="Arial"/>
          <w:color w:val="000000"/>
          <w:sz w:val="22"/>
          <w:szCs w:val="22"/>
        </w:rPr>
        <w:t>c_role</w:t>
      </w:r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>orlds - earth, water, fire and air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7313FF97" w14:textId="436BE976" w:rsidR="00C54A91" w:rsidRPr="00C54A91" w:rsidRDefault="00B5482E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7 days ago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set out to </w:t>
      </w:r>
      <w:r w:rsidR="00AC0FE6">
        <w:rPr>
          <w:rFonts w:ascii="Arial" w:hAnsi="Arial" w:cs="Arial"/>
          <w:color w:val="000000"/>
          <w:sz w:val="22"/>
          <w:szCs w:val="22"/>
        </w:rPr>
        <w:t xml:space="preserve">defend your homeland, to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ins w:id="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r w:rsidR="00727F34">
        <w:rPr>
          <w:rFonts w:ascii="Arial" w:hAnsi="Arial" w:cs="Arial"/>
          <w:color w:val="000000"/>
          <w:sz w:val="22"/>
          <w:szCs w:val="22"/>
        </w:rPr>
        <w:t xml:space="preserve"> on earth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find out why they’re attacking.</w:t>
      </w:r>
      <w:r w:rsidR="00677ADA">
        <w:rPr>
          <w:rFonts w:ascii="Arial" w:hAnsi="Arial" w:cs="Arial"/>
          <w:color w:val="000000"/>
          <w:sz w:val="22"/>
          <w:szCs w:val="22"/>
        </w:rPr>
        <w:t xml:space="preserve"> You have been fighting ever since.</w:t>
      </w:r>
      <w:ins w:id="6" w:author="Dan Bellinski" w:date="2016-07-24T13:18:00Z">
        <w:r w:rsidR="00DD1600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</w:p>
    <w:p w14:paraId="6141287C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10 - Beginning</w:t>
      </w:r>
    </w:p>
    <w:p w14:paraId="1BBAF4CA" w14:textId="33E27FF6" w:rsidR="00C54A91" w:rsidRPr="00C54A91" w:rsidRDefault="00C923A1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</w:t>
      </w:r>
      <w:r w:rsidR="000229FB">
        <w:rPr>
          <w:rFonts w:ascii="Arial" w:hAnsi="Arial" w:cs="Arial"/>
          <w:color w:val="000000"/>
          <w:sz w:val="22"/>
          <w:szCs w:val="22"/>
        </w:rPr>
        <w:t>weeks</w:t>
      </w:r>
      <w:r>
        <w:rPr>
          <w:rFonts w:ascii="Arial" w:hAnsi="Arial" w:cs="Arial"/>
          <w:color w:val="000000"/>
          <w:sz w:val="22"/>
          <w:szCs w:val="22"/>
        </w:rPr>
        <w:t xml:space="preserve"> of battle on earth,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</w:t>
      </w:r>
      <w:r w:rsidR="004505BD">
        <w:rPr>
          <w:rFonts w:ascii="Arial" w:hAnsi="Arial" w:cs="Arial"/>
          <w:color w:val="000000"/>
          <w:sz w:val="22"/>
          <w:szCs w:val="22"/>
        </w:rPr>
        <w:t xml:space="preserve"> have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start</w:t>
      </w:r>
      <w:r w:rsidR="004505BD">
        <w:rPr>
          <w:rFonts w:ascii="Arial" w:hAnsi="Arial" w:cs="Arial"/>
          <w:color w:val="000000"/>
          <w:sz w:val="22"/>
          <w:szCs w:val="22"/>
        </w:rPr>
        <w:t>ed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to get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feeling. Something seems familiar about </w:t>
      </w:r>
      <w:r w:rsidR="00B660CD">
        <w:rPr>
          <w:rFonts w:ascii="Arial" w:hAnsi="Arial" w:cs="Arial"/>
          <w:color w:val="000000"/>
          <w:sz w:val="22"/>
          <w:szCs w:val="22"/>
        </w:rPr>
        <w:t xml:space="preserve">the </w:t>
      </w:r>
      <w:ins w:id="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B660CD">
        <w:rPr>
          <w:rFonts w:ascii="Arial" w:hAnsi="Arial" w:cs="Arial"/>
          <w:color w:val="000000"/>
          <w:sz w:val="22"/>
          <w:szCs w:val="22"/>
        </w:rPr>
        <w:t>s</w:t>
      </w:r>
      <w:r w:rsidR="00732972">
        <w:rPr>
          <w:rFonts w:ascii="Arial" w:hAnsi="Arial" w:cs="Arial"/>
          <w:color w:val="000000"/>
          <w:sz w:val="22"/>
          <w:szCs w:val="22"/>
        </w:rPr>
        <w:t>…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can see your sibling Mort in their eyes. “Are the </w:t>
      </w:r>
      <w:ins w:id="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 mort’s minions?”</w:t>
      </w:r>
    </w:p>
    <w:p w14:paraId="6E4DB7C1" w14:textId="1353D4A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Mort, your brother who always had a fascination with the </w:t>
      </w:r>
      <w:ins w:id="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s, has been missing for 10 years.</w:t>
      </w:r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5998848F" w14:textId="12123E80" w:rsidR="00C54A91" w:rsidRPr="00575976" w:rsidRDefault="00575976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reach the end of the earth world without any clues </w:t>
      </w:r>
      <w:r w:rsidR="006338AE">
        <w:rPr>
          <w:rFonts w:ascii="Arial" w:hAnsi="Arial" w:cs="Arial"/>
          <w:color w:val="000000"/>
          <w:sz w:val="22"/>
          <w:szCs w:val="22"/>
        </w:rPr>
        <w:t xml:space="preserve">to the </w:t>
      </w:r>
      <w:ins w:id="1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6338AE">
        <w:rPr>
          <w:rFonts w:ascii="Arial" w:hAnsi="Arial" w:cs="Arial"/>
          <w:color w:val="000000"/>
          <w:sz w:val="22"/>
          <w:szCs w:val="22"/>
        </w:rPr>
        <w:t xml:space="preserve"> attack</w:t>
      </w:r>
      <w:r>
        <w:rPr>
          <w:rFonts w:ascii="Arial" w:hAnsi="Arial" w:cs="Arial"/>
          <w:color w:val="000000"/>
          <w:sz w:val="22"/>
          <w:szCs w:val="22"/>
        </w:rPr>
        <w:t xml:space="preserve">. Luckily you see a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tent</w:t>
      </w:r>
      <w:r>
        <w:rPr>
          <w:rFonts w:ascii="Arial" w:hAnsi="Arial" w:cs="Arial"/>
          <w:color w:val="000000"/>
          <w:sz w:val="22"/>
          <w:szCs w:val="22"/>
        </w:rPr>
        <w:t xml:space="preserve"> in the distance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that looks long abandoned and</w:t>
      </w:r>
      <w:r>
        <w:rPr>
          <w:rFonts w:ascii="Arial" w:hAnsi="Arial" w:cs="Arial"/>
          <w:color w:val="000000"/>
          <w:sz w:val="22"/>
          <w:szCs w:val="22"/>
        </w:rPr>
        <w:t xml:space="preserve"> after investigating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find a letter inside.</w:t>
      </w:r>
    </w:p>
    <w:p w14:paraId="4B2251AB" w14:textId="1AE9B7A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“Enough is enough. No longer will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ins w:id="1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be living together as they always have. I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move to the water world to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continue my plan to unite </w:t>
      </w:r>
      <w:ins w:id="1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across the </w:t>
      </w:r>
      <w:r w:rsidR="008F025F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in the fight against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s.”</w:t>
      </w:r>
    </w:p>
    <w:p w14:paraId="7EA3E04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You’re terrified to find the letter is signed by your outcast brother Mort. You ask yourself, “Why would he do such a thing”?</w:t>
      </w:r>
    </w:p>
    <w:p w14:paraId="6FE0688C" w14:textId="48D57BD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lastRenderedPageBreak/>
        <w:t>You must find Mort and put a stop to his plan.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On to the water world!</w:t>
      </w:r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1B0DEC4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002F4175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(Mort’s history)</w:t>
      </w:r>
    </w:p>
    <w:p w14:paraId="2FEEE62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is controlling them)</w:t>
      </w:r>
    </w:p>
    <w:p w14:paraId="693C1417" w14:textId="07BE9DB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(Find out animals doing it on their own but Mort is inspiring them)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3E6CC70" w14:textId="3C806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children, </w:t>
      </w:r>
      <w:del w:id="13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>the 5</w:delText>
        </w:r>
      </w:del>
      <w:ins w:id="14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</w:ins>
      <w:ins w:id="15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16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siblings each had a special skill. Mort’s skill was communication with the </w:t>
      </w:r>
      <w:ins w:id="1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s.</w:t>
      </w:r>
    </w:p>
    <w:p w14:paraId="083DB9BC" w14:textId="0F4A30B6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While </w:t>
      </w:r>
      <w:ins w:id="18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you and </w:t>
        </w:r>
      </w:ins>
      <w:del w:id="19" w:author="Dan Bellinski" w:date="2016-07-25T18:54:00Z">
        <w:r w:rsidRPr="00C54A91" w:rsidDel="00CA29F5">
          <w:rPr>
            <w:rFonts w:ascii="Arial" w:hAnsi="Arial" w:cs="Arial"/>
            <w:color w:val="000000"/>
            <w:sz w:val="22"/>
            <w:szCs w:val="22"/>
          </w:rPr>
          <w:delText xml:space="preserve">his </w:delText>
        </w:r>
      </w:del>
      <w:ins w:id="20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  <w:r w:rsidR="00CA29F5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siblings used their skills to become leaders of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Mort withdrew further and further away from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spending all of his time with the </w:t>
      </w:r>
      <w:ins w:id="2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s.</w:t>
      </w:r>
      <w:ins w:id="22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Everyone knew he was jealous </w:t>
        </w:r>
      </w:ins>
      <w:ins w:id="23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of</w:t>
        </w:r>
      </w:ins>
      <w:ins w:id="24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what </w:t>
        </w:r>
      </w:ins>
      <w:ins w:id="25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</w:t>
        </w:r>
      </w:ins>
      <w:ins w:id="26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had.</w:t>
        </w:r>
      </w:ins>
    </w:p>
    <w:p w14:paraId="1C1756DF" w14:textId="7CD05AB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Eventually, Mort never returned home.</w:t>
      </w:r>
    </w:p>
    <w:p w14:paraId="466C5F4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468F544C" w14:textId="4E995941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tell yourself, “</w:t>
      </w:r>
      <w:del w:id="27" w:author="Dan Bellinski" w:date="2016-07-24T12:07:00Z"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From years of living without contact</w:delText>
        </w:r>
        <w:r w:rsidR="00003AA0" w:rsidDel="004C6FE9">
          <w:rPr>
            <w:rFonts w:ascii="Arial" w:hAnsi="Arial" w:cs="Arial"/>
            <w:color w:val="000000"/>
            <w:sz w:val="22"/>
            <w:szCs w:val="22"/>
          </w:rPr>
          <w:delText xml:space="preserve"> with other merps</w:delText>
        </w:r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, Mort must have gone crazy. He</w:delText>
        </w:r>
      </w:del>
      <w:ins w:id="28" w:author="Dan Bellinski" w:date="2016-07-24T12:07:00Z">
        <w:r w:rsidR="004C6FE9">
          <w:rPr>
            <w:rFonts w:ascii="Arial" w:hAnsi="Arial" w:cs="Arial"/>
            <w:color w:val="000000"/>
            <w:sz w:val="22"/>
            <w:szCs w:val="22"/>
          </w:rPr>
          <w:t>Mort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has driven himself mad of jealousy since 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</w:t>
      </w:r>
      <w:del w:id="29" w:author="Dan Bellinski" w:date="2016-07-24T13:11:00Z">
        <w:r w:rsidRPr="00C54A91" w:rsidDel="00F32892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ins w:id="30" w:author="Dan Bellinski" w:date="2016-07-24T12:13:00Z">
        <w:r w:rsidR="000D474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1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>This would explain his need to have the imals attack the merps, to destroy the very thing Mort had no power over.</w:t>
        </w:r>
      </w:ins>
    </w:p>
    <w:p w14:paraId="7F7C4540" w14:textId="637EC568" w:rsidR="00CF10CF" w:rsidRPr="00C54A91" w:rsidDel="000D4747" w:rsidRDefault="00C54A91" w:rsidP="00C54A91">
      <w:pPr>
        <w:rPr>
          <w:del w:id="32" w:author="Dan Bellinski" w:date="2016-07-24T12:13:00Z"/>
          <w:rFonts w:ascii="Times New Roman" w:eastAsiaTheme="minorHAnsi" w:hAnsi="Times New Roman" w:cs="Times New Roman"/>
        </w:rPr>
      </w:pPr>
      <w:del w:id="33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“Mort must have brainwashed the </w:delText>
        </w:r>
      </w:del>
      <w:del w:id="34" w:author="Dan Bellinski" w:date="2016-07-24T12:18:00Z">
        <w:r w:rsidR="00EE22C4" w:rsidDel="00851395">
          <w:rPr>
            <w:rFonts w:ascii="Arial" w:hAnsi="Arial" w:cs="Arial"/>
            <w:color w:val="000000"/>
            <w:sz w:val="22"/>
            <w:szCs w:val="22"/>
          </w:rPr>
          <w:delText>emol</w:delText>
        </w:r>
      </w:del>
      <w:del w:id="35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>s to attack us out of</w:delText>
        </w:r>
        <w:r w:rsidR="00733455" w:rsidDel="00D7351F">
          <w:rPr>
            <w:rFonts w:ascii="Arial" w:hAnsi="Arial" w:cs="Arial"/>
            <w:color w:val="000000"/>
            <w:sz w:val="22"/>
            <w:szCs w:val="22"/>
          </w:rPr>
          <w:delText xml:space="preserve"> this</w:delText>
        </w:r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 madness.”</w:delText>
        </w:r>
      </w:del>
    </w:p>
    <w:p w14:paraId="33613C6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4570C44" w14:textId="3D261B27" w:rsidR="00C54A91" w:rsidRPr="00773923" w:rsidRDefault="00773923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days of battle,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come across </w:t>
      </w:r>
      <w:r w:rsidR="00090CD7">
        <w:rPr>
          <w:rFonts w:ascii="Arial" w:hAnsi="Arial" w:cs="Arial"/>
          <w:color w:val="000000"/>
          <w:sz w:val="22"/>
          <w:szCs w:val="22"/>
        </w:rPr>
        <w:t>a camp on the shore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. The embers of the fire still warm, this camp must have been recently abandoned. </w:t>
      </w:r>
    </w:p>
    <w:p w14:paraId="0A7E662C" w14:textId="15BFC18F" w:rsidR="00C54A91" w:rsidRDefault="00C54A91" w:rsidP="00C54A91">
      <w:pPr>
        <w:rPr>
          <w:ins w:id="36" w:author="Dan Bellinski" w:date="2016-07-24T12:10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 letter lay next to the fire, you read </w:t>
      </w:r>
      <w:r w:rsidR="00D41031">
        <w:rPr>
          <w:rFonts w:ascii="Arial" w:hAnsi="Arial" w:cs="Arial"/>
          <w:color w:val="000000"/>
          <w:sz w:val="22"/>
          <w:szCs w:val="22"/>
        </w:rPr>
        <w:t>quickly</w:t>
      </w:r>
      <w:r w:rsidRPr="00C54A91">
        <w:rPr>
          <w:rFonts w:ascii="Arial" w:hAnsi="Arial" w:cs="Arial"/>
          <w:color w:val="000000"/>
          <w:sz w:val="22"/>
          <w:szCs w:val="22"/>
        </w:rPr>
        <w:t>. “</w:t>
      </w:r>
      <w:r w:rsidR="004F62E7">
        <w:rPr>
          <w:rFonts w:ascii="Arial" w:hAnsi="Arial" w:cs="Arial"/>
          <w:color w:val="000000"/>
          <w:sz w:val="22"/>
          <w:szCs w:val="22"/>
        </w:rPr>
        <w:t>c_relationship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I’ve seen you following me. I’m only a small piece of the puzzle. The </w:t>
      </w:r>
      <w:ins w:id="3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choose to revolt on their own. You can’t stop this revolution. -Mort”</w:t>
      </w:r>
    </w:p>
    <w:p w14:paraId="4D33DAB9" w14:textId="7F500A0F" w:rsidR="00CF10CF" w:rsidDel="00CF10CF" w:rsidRDefault="00CF10CF" w:rsidP="00C54A91">
      <w:pPr>
        <w:rPr>
          <w:del w:id="38" w:author="Dan Bellinski" w:date="2016-07-24T12:12:00Z"/>
          <w:rFonts w:ascii="Arial" w:hAnsi="Arial" w:cs="Arial"/>
          <w:color w:val="000000"/>
          <w:sz w:val="22"/>
          <w:szCs w:val="22"/>
        </w:rPr>
      </w:pPr>
    </w:p>
    <w:p w14:paraId="668FE037" w14:textId="0C522AE1" w:rsidR="00F843D3" w:rsidRPr="00C54A91" w:rsidRDefault="00802D08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“Darn, I missed Mort again. He must have already traveled to the fire world.”</w:t>
      </w:r>
      <w:r w:rsidR="00A774F8">
        <w:rPr>
          <w:rFonts w:ascii="Arial" w:hAnsi="Arial" w:cs="Arial"/>
          <w:color w:val="000000"/>
          <w:sz w:val="22"/>
          <w:szCs w:val="22"/>
        </w:rPr>
        <w:t xml:space="preserve"> </w:t>
      </w:r>
      <w:r w:rsidR="00D41031">
        <w:rPr>
          <w:rFonts w:ascii="Arial" w:hAnsi="Arial" w:cs="Arial"/>
          <w:color w:val="000000"/>
          <w:sz w:val="22"/>
          <w:szCs w:val="22"/>
        </w:rPr>
        <w:t>Y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ou follow </w:t>
      </w:r>
      <w:r w:rsidR="00A774F8">
        <w:rPr>
          <w:rFonts w:ascii="Arial" w:hAnsi="Arial" w:cs="Arial"/>
          <w:color w:val="000000"/>
          <w:sz w:val="22"/>
          <w:szCs w:val="22"/>
        </w:rPr>
        <w:t>him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 </w:t>
      </w:r>
      <w:r w:rsidR="00D57541">
        <w:rPr>
          <w:rFonts w:ascii="Arial" w:hAnsi="Arial" w:cs="Arial"/>
          <w:color w:val="000000"/>
          <w:sz w:val="22"/>
          <w:szCs w:val="22"/>
        </w:rPr>
        <w:t>find answer</w:t>
      </w:r>
      <w:r w:rsidR="00E07B8C">
        <w:rPr>
          <w:rFonts w:ascii="Arial" w:hAnsi="Arial" w:cs="Arial"/>
          <w:color w:val="000000"/>
          <w:sz w:val="22"/>
          <w:szCs w:val="22"/>
        </w:rPr>
        <w:t>s</w:t>
      </w:r>
      <w:r w:rsidR="00F843D3">
        <w:rPr>
          <w:rFonts w:ascii="Arial" w:hAnsi="Arial" w:cs="Arial"/>
          <w:color w:val="000000"/>
          <w:sz w:val="22"/>
          <w:szCs w:val="22"/>
        </w:rPr>
        <w:t>.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1C9D8E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2D5434D" w14:textId="78714D8F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raised the </w:t>
      </w:r>
      <w:ins w:id="3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to be their slaves and took away their freedom)</w:t>
      </w:r>
    </w:p>
    <w:p w14:paraId="7B2C8906" w14:textId="17009A07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aren’t really aware of what they’re doing)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634C42B" w14:textId="39B7975F" w:rsidR="00C54A91" w:rsidRPr="00C54A91" w:rsidRDefault="00DD5D91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ask yourself,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“Why would the </w:t>
      </w:r>
      <w:ins w:id="4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 revolt?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ins w:id="4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 have lived in harmony for hundreds of years.” </w:t>
      </w:r>
      <w:ins w:id="42" w:author="Dan Bellinski" w:date="2016-07-24T12:12:00Z">
        <w:r w:rsidR="00CF10CF">
          <w:rPr>
            <w:rFonts w:ascii="Arial" w:hAnsi="Arial" w:cs="Arial"/>
            <w:color w:val="000000"/>
            <w:sz w:val="22"/>
            <w:szCs w:val="22"/>
          </w:rPr>
          <w:t>At least this was the perception.</w:t>
        </w:r>
      </w:ins>
    </w:p>
    <w:p w14:paraId="21567CD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5 - Beginning</w:t>
      </w:r>
    </w:p>
    <w:p w14:paraId="0E000812" w14:textId="5336E4B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As you finish a mighty battle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on the fire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defeating several </w:t>
      </w:r>
      <w:ins w:id="4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s, you sit down to catch your breath. You notice one shield depicts a graphic scene. An ogre with arms and legs in chains building a house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9068F1">
        <w:rPr>
          <w:rFonts w:ascii="Arial" w:hAnsi="Arial" w:cs="Arial"/>
          <w:color w:val="000000"/>
          <w:sz w:val="22"/>
          <w:szCs w:val="22"/>
        </w:rPr>
        <w:t>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standing behind watching.</w:t>
      </w:r>
    </w:p>
    <w:p w14:paraId="3242445A" w14:textId="43D1970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5F26AC">
        <w:rPr>
          <w:rFonts w:ascii="Arial" w:hAnsi="Arial" w:cs="Arial"/>
          <w:color w:val="000000"/>
          <w:sz w:val="22"/>
          <w:szCs w:val="22"/>
        </w:rPr>
        <w:t>find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another </w:t>
      </w:r>
      <w:ins w:id="4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’s shield shows a dead </w:t>
      </w:r>
      <w:ins w:id="4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over the fire</w:t>
      </w:r>
      <w:r w:rsidR="00BF6C43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sitting around eating it. </w:t>
      </w:r>
    </w:p>
    <w:p w14:paraId="3344F1CF" w14:textId="5A9B501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 third shield depicts a </w:t>
      </w:r>
      <w:ins w:id="4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being whipped as it is being ridden. </w:t>
      </w:r>
    </w:p>
    <w:p w14:paraId="72437785" w14:textId="0FBE2B22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</w:t>
      </w:r>
      <w:r w:rsidR="00912723">
        <w:rPr>
          <w:rFonts w:ascii="Arial" w:hAnsi="Arial" w:cs="Arial"/>
          <w:color w:val="000000"/>
          <w:sz w:val="22"/>
          <w:szCs w:val="22"/>
        </w:rPr>
        <w:t xml:space="preserve">’re </w:t>
      </w:r>
      <w:r w:rsidRPr="00C54A91">
        <w:rPr>
          <w:rFonts w:ascii="Arial" w:hAnsi="Arial" w:cs="Arial"/>
          <w:color w:val="000000"/>
          <w:sz w:val="22"/>
          <w:szCs w:val="22"/>
        </w:rPr>
        <w:t>start</w:t>
      </w:r>
      <w:r w:rsidR="00912723">
        <w:rPr>
          <w:rFonts w:ascii="Arial" w:hAnsi="Arial" w:cs="Arial"/>
          <w:color w:val="000000"/>
          <w:sz w:val="22"/>
          <w:szCs w:val="22"/>
        </w:rPr>
        <w:t>ing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get the feeling there’s more behind this revolution than you first thought.</w:t>
      </w:r>
    </w:p>
    <w:p w14:paraId="214D157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10 - Beginning</w:t>
      </w:r>
    </w:p>
    <w:p w14:paraId="14985C7A" w14:textId="135C61D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Understanding more about the </w:t>
      </w:r>
      <w:ins w:id="4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s, you have noticed the passion within their eyes. They’re determined and inspired. They yearn for something different than hurting you. They believe they’re fighting for something good.</w:t>
      </w:r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35F91EFC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In a clearing between the fire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find a third camp with</w:t>
      </w:r>
      <w:del w:id="48" w:author="Dan Bellinski" w:date="2016-07-25T18:57:00Z">
        <w:r w:rsidR="00C54A91"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a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6238B405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del w:id="49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We </w:delText>
        </w:r>
      </w:del>
      <w:ins w:id="50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have mistreated the </w:t>
      </w:r>
      <w:ins w:id="5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for far too long. </w:t>
      </w:r>
      <w:del w:id="52" w:author="Dan Bellinski" w:date="2016-07-25T18:56:00Z">
        <w:r w:rsidR="00EE22C4" w:rsidDel="0016429F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s </w:delText>
        </w:r>
      </w:del>
      <w:ins w:id="53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thought there was harmony with the </w:t>
      </w:r>
      <w:ins w:id="5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because of their obedience. </w:t>
      </w:r>
      <w:del w:id="55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They’ve </w:delText>
        </w:r>
      </w:del>
      <w:ins w:id="56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’ve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failed to see the relationship from the </w:t>
      </w:r>
      <w:ins w:id="5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’s eyes. Why does it take such drastic measures to see what </w:t>
      </w:r>
      <w:ins w:id="58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</w:ins>
      <w:del w:id="59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>we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’re doing is wrong? The fire world is ours.</w:t>
      </w:r>
      <w:del w:id="60" w:author="Dan Bellinski" w:date="2016-07-25T18:57:00Z">
        <w:r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-Mort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4C4C5FA1" w14:textId="65CCDCCF" w:rsidR="003028D9" w:rsidRPr="00C54A91" w:rsidRDefault="00F06C14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must continue your journey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 to the last world, air</w:t>
      </w:r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5B405914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EA6342C" w14:textId="5832CA31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(Realization of main character that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aren’t treating </w:t>
      </w:r>
      <w:ins w:id="6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fairly)</w:t>
      </w:r>
    </w:p>
    <w:p w14:paraId="592C6901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(Resolution of conflict on 4 main worlds)</w:t>
      </w:r>
    </w:p>
    <w:p w14:paraId="17C53038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treat everything with love and respect)</w:t>
      </w:r>
    </w:p>
    <w:p w14:paraId="02D79A8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5th world that will be added in later expansion - actually the spirit realm)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5450E863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</w:t>
      </w:r>
      <w:del w:id="62" w:author="Dan Bellinski" w:date="2016-07-24T12:19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 xml:space="preserve">began to 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>contemplate Mort’s words.</w:t>
      </w:r>
      <w:ins w:id="63" w:author="Dan Bellinski" w:date="2016-07-25T18:57:00Z">
        <w:r w:rsidR="00197763">
          <w:rPr>
            <w:rFonts w:ascii="Arial" w:hAnsi="Arial" w:cs="Arial"/>
            <w:color w:val="000000"/>
            <w:sz w:val="22"/>
            <w:szCs w:val="22"/>
          </w:rPr>
          <w:t xml:space="preserve"> You ask yourself,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74337C">
        <w:rPr>
          <w:rFonts w:ascii="Arial" w:hAnsi="Arial" w:cs="Arial"/>
          <w:color w:val="000000"/>
          <w:sz w:val="22"/>
          <w:szCs w:val="22"/>
        </w:rPr>
        <w:t>“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Are we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 just? Did we go too far with our rule over the </w:t>
      </w:r>
      <w:ins w:id="6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s?</w:t>
      </w:r>
      <w:r w:rsidR="0074337C">
        <w:rPr>
          <w:rFonts w:ascii="Arial" w:hAnsi="Arial" w:cs="Arial"/>
          <w:color w:val="000000"/>
          <w:sz w:val="22"/>
          <w:szCs w:val="22"/>
        </w:rPr>
        <w:t>”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65" w:author="Dan Bellinski" w:date="2016-07-24T12:20:00Z">
        <w:r w:rsidR="00AC7CBD" w:rsidRPr="00092075">
          <w:rPr>
            <w:rFonts w:ascii="Arial" w:hAnsi="Arial" w:cs="Arial"/>
            <w:color w:val="000000"/>
            <w:sz w:val="22"/>
            <w:szCs w:val="22"/>
          </w:rPr>
          <w:t>You realize Mort’s mission was not about power, but about justice.</w:t>
        </w:r>
      </w:ins>
      <w:del w:id="66" w:author="Dan Bellinski" w:date="2016-07-24T12:20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>I must find Mort, the man who can communicate with them, and understand what they desire.</w:delText>
        </w:r>
      </w:del>
    </w:p>
    <w:p w14:paraId="39B479B1" w14:textId="0C5C658E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>Level 8 - Beginnin</w:t>
      </w:r>
      <w:r w:rsidR="00C54A91" w:rsidRPr="00C54A91">
        <w:t>g</w:t>
      </w:r>
    </w:p>
    <w:p w14:paraId="201BC09F" w14:textId="0B7A66B9" w:rsidR="00C54A91" w:rsidRPr="00C54A91" w:rsidRDefault="00F0259E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After trekking halfway across the air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catch up to Mort and finally have the confrontation you’ve fought so hard to secure.</w:t>
      </w:r>
    </w:p>
    <w:p w14:paraId="1E0E747D" w14:textId="5FFFD04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67" w:author="Dan Bellinski" w:date="2016-07-25T18:57:00Z"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Mort, you have helped me see </w:t>
        </w:r>
        <w:r w:rsidR="0029709E">
          <w:rPr>
            <w:rFonts w:ascii="Arial" w:hAnsi="Arial" w:cs="Arial"/>
            <w:color w:val="000000"/>
            <w:sz w:val="22"/>
            <w:szCs w:val="22"/>
          </w:rPr>
          <w:t>the</w:t>
        </w:r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 faults</w:t>
        </w:r>
        <w:r w:rsidR="0029709E">
          <w:rPr>
            <w:rFonts w:ascii="Arial" w:hAnsi="Arial" w:cs="Arial"/>
            <w:color w:val="000000"/>
            <w:sz w:val="22"/>
            <w:szCs w:val="22"/>
          </w:rPr>
          <w:t xml:space="preserve"> of the Merps</w:t>
        </w:r>
      </w:ins>
      <w:del w:id="68" w:author="Dan Bellinski" w:date="2016-07-25T18:57:00Z"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 xml:space="preserve">Mort, as a leader of the </w:delText>
        </w:r>
        <w:r w:rsidR="00EE22C4" w:rsidDel="0029709E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>s, you have helped me see our faults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We let our </w:t>
      </w:r>
      <w:del w:id="69" w:author="Dan Bellinski" w:date="2016-07-24T12:20:00Z">
        <w:r w:rsidRPr="00C54A91" w:rsidDel="00B52D89">
          <w:rPr>
            <w:rFonts w:ascii="Arial" w:hAnsi="Arial" w:cs="Arial"/>
            <w:color w:val="000000"/>
            <w:sz w:val="22"/>
            <w:szCs w:val="22"/>
          </w:rPr>
          <w:delText xml:space="preserve">greed </w:delText>
        </w:r>
      </w:del>
      <w:ins w:id="70" w:author="Dan Bellinski" w:date="2016-07-24T12:20:00Z">
        <w:r w:rsidR="00B52D89">
          <w:rPr>
            <w:rFonts w:ascii="Arial" w:hAnsi="Arial" w:cs="Arial"/>
            <w:color w:val="000000"/>
            <w:sz w:val="22"/>
            <w:szCs w:val="22"/>
          </w:rPr>
          <w:t>egos</w:t>
        </w:r>
        <w:r w:rsidR="00B52D8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and our power control us. We surrender. </w:t>
      </w:r>
      <w:ins w:id="71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As a leader of the merps,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I pledge our peace to the </w:t>
      </w:r>
      <w:ins w:id="7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and promise to treat every living thing with the respect and love that it deserves.</w:t>
      </w:r>
      <w:ins w:id="73" w:author="Dan Bellinski" w:date="2016-07-24T12:21:00Z"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Imals will live in true freedom across the 4 worlds.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2B97A0E6" w14:textId="098ED4B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and Jim talked for hours, of their childhood, of a world in which </w:t>
      </w:r>
      <w:ins w:id="7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could live together</w:t>
      </w:r>
      <w:ins w:id="75" w:author="Dan Bellinski" w:date="2016-07-24T13:13:00Z">
        <w:r w:rsidR="005B48D5">
          <w:rPr>
            <w:rFonts w:ascii="Arial" w:hAnsi="Arial" w:cs="Arial"/>
            <w:color w:val="000000"/>
            <w:sz w:val="22"/>
            <w:szCs w:val="22"/>
          </w:rPr>
          <w:t xml:space="preserve"> and both be free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 As leaders of their people, they signed a treaty and made a commitment to uphold the words they wrote.</w:t>
      </w:r>
    </w:p>
    <w:p w14:paraId="730467F3" w14:textId="478442B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It all seemed as though the worlds would be at peace once again, this time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ins w:id="7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truly living in freedom and harmony.</w:t>
      </w:r>
    </w:p>
    <w:p w14:paraId="0B14D1A9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Thinking the day over, Jim turned to start his journey home and Mort spoke.</w:t>
      </w:r>
    </w:p>
    <w:p w14:paraId="38BC07F4" w14:textId="37FFF0BF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"But </w:t>
      </w:r>
      <w:r w:rsidR="001174FA">
        <w:rPr>
          <w:rFonts w:ascii="Arial" w:hAnsi="Arial" w:cs="Arial"/>
          <w:color w:val="000000"/>
          <w:sz w:val="22"/>
          <w:szCs w:val="22"/>
        </w:rPr>
        <w:t>c_relationship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I fear I cannot stop this battle alone. There are things, evil things, that have been awakened in the spirit realm. They are not of this world and will haunt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ins w:id="7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in their afterlife. They demand the enslaving of all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and all who side with them and will not listen to my reason to find peace. We must travel there together to defeat them."</w:t>
      </w:r>
    </w:p>
    <w:p w14:paraId="2089E107" w14:textId="70C3A4CD" w:rsidR="00C54A91" w:rsidRPr="00C54A91" w:rsidRDefault="002E4D47" w:rsidP="00C54A91">
      <w:pPr>
        <w:rPr>
          <w:rFonts w:ascii="Times New Roman" w:hAnsi="Times New Roman" w:cs="Times New Roman"/>
        </w:rPr>
      </w:pPr>
      <w:ins w:id="78" w:author="Dan Bellinski" w:date="2016-07-24T13:14:00Z">
        <w:r>
          <w:rPr>
            <w:rFonts w:ascii="Arial" w:hAnsi="Arial" w:cs="Arial"/>
            <w:color w:val="000000"/>
            <w:sz w:val="22"/>
            <w:szCs w:val="22"/>
          </w:rPr>
          <w:t>c_name</w:t>
        </w:r>
        <w:r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and Mort pack up their weapons and began their journey to the spirit realm.</w:t>
      </w:r>
    </w:p>
    <w:p w14:paraId="648A84A9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To be continued...</w:t>
      </w:r>
    </w:p>
    <w:p w14:paraId="31102D4C" w14:textId="77777777" w:rsidR="00C54A91" w:rsidRPr="00C54A91" w:rsidRDefault="00C54A91" w:rsidP="005D4F56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54A697A5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1614896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won’t compromise)</w:t>
      </w:r>
    </w:p>
    <w:p w14:paraId="2CE7326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are defeated)</w:t>
      </w:r>
    </w:p>
    <w:p w14:paraId="7CCADD7C" w14:textId="107BF86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compromise is required, can’t be 1 sided)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1C964F6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reach the spirit realm with Mort. The place is creepy, dark, and lacks the spark of life found on your home worlds. The </w:t>
      </w:r>
      <w:ins w:id="7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here are twisted and demented. You begin the final battle.</w:t>
      </w:r>
    </w:p>
    <w:p w14:paraId="57169B4B" w14:textId="4D6FD5F0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turns to you. The spirit </w:t>
      </w:r>
      <w:ins w:id="8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here are </w:t>
      </w:r>
      <w:r w:rsidR="00286E5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by the spirit king. We must find him and defeat him.</w:t>
      </w:r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566F3DA4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 which appears to be coming from the sky. “For your mistreatment of </w:t>
      </w:r>
      <w:ins w:id="8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in your world, we sentence you to an afterlife filled with misery and pain. For all of eternity.” That must be the spirit king.</w:t>
      </w:r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“Welcome, Jim. You have made it and get a glimpse of what is to come for your people.”</w:t>
      </w:r>
    </w:p>
    <w:p w14:paraId="275FE454" w14:textId="34BC6E48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have seen our mistakes and pledged to stop our mistreatment of </w:t>
      </w:r>
      <w:ins w:id="8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</w:t>
      </w:r>
      <w:del w:id="83" w:author="Dan Bellinski" w:date="2016-07-25T18:58:00Z">
        <w:r w:rsidRPr="00C54A91" w:rsidDel="00527ECA">
          <w:rPr>
            <w:rFonts w:ascii="Arial" w:hAnsi="Arial" w:cs="Arial"/>
            <w:color w:val="000000"/>
            <w:sz w:val="22"/>
            <w:szCs w:val="22"/>
          </w:rPr>
          <w:delText xml:space="preserve">on </w:delText>
        </w:r>
      </w:del>
      <w:ins w:id="84" w:author="Dan Bellinski" w:date="2016-07-25T18:58:00Z">
        <w:r w:rsidR="00527ECA">
          <w:rPr>
            <w:rFonts w:ascii="Arial" w:hAnsi="Arial" w:cs="Arial"/>
            <w:color w:val="000000"/>
            <w:sz w:val="22"/>
            <w:szCs w:val="22"/>
          </w:rPr>
          <w:t>in</w:t>
        </w:r>
        <w:bookmarkStart w:id="85" w:name="_GoBack"/>
        <w:bookmarkEnd w:id="85"/>
        <w:r w:rsidR="00527ECA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our worlds. We have created a world where we can live in harmony and freedom. Please join us”</w:t>
      </w:r>
    </w:p>
    <w:p w14:paraId="094BC31E" w14:textId="7A40514D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“There is no time for compromise. 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05ED1C6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have defeated the spirit king and the evil </w:t>
      </w:r>
      <w:ins w:id="8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 here have disappeared.</w:t>
      </w:r>
    </w:p>
    <w:p w14:paraId="4C381AB7" w14:textId="21A506E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now you see why compromise is the only answer. We must find a just answer for everyone. The spirit king was not willing to compromise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death and that of his people.”</w:t>
      </w:r>
    </w:p>
    <w:p w14:paraId="1F65C057" w14:textId="74683D2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Jim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 and Mort return to their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and begin to rebuild them according to their treaty, where all </w:t>
      </w:r>
      <w:ins w:id="8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will have true freedom.</w:t>
      </w:r>
    </w:p>
    <w:p w14:paraId="1D9085A0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p w14:paraId="4C63118F" w14:textId="77777777" w:rsidR="00C54A91" w:rsidRPr="00C54A91" w:rsidRDefault="00C54A91" w:rsidP="00C54A91">
      <w:pPr>
        <w:rPr>
          <w:rFonts w:ascii="Times New Roman" w:eastAsia="Times New Roman" w:hAnsi="Times New Roman" w:cs="Times New Roman"/>
        </w:rPr>
      </w:pPr>
    </w:p>
    <w:p w14:paraId="31C3B755" w14:textId="77777777" w:rsidR="00286E55" w:rsidRDefault="00286E55"/>
    <w:p w14:paraId="3C5D07FA" w14:textId="4182888E" w:rsidR="00286E55" w:rsidRDefault="00286E55" w:rsidP="00286E55">
      <w:pPr>
        <w:pStyle w:val="Heading1"/>
      </w:pPr>
      <w:r>
        <w:t>Open Questions</w:t>
      </w:r>
    </w:p>
    <w:p w14:paraId="5807E254" w14:textId="52628977" w:rsidR="00286E55" w:rsidRDefault="00286E55">
      <w:r>
        <w:t xml:space="preserve">What to name the </w:t>
      </w:r>
      <w:r w:rsidR="009C085B">
        <w:t>merps</w:t>
      </w:r>
      <w:r>
        <w:t>?</w:t>
      </w:r>
    </w:p>
    <w:p w14:paraId="035DAF24" w14:textId="2B4075DF" w:rsidR="00286E55" w:rsidRDefault="00286E55" w:rsidP="00286E55">
      <w:pPr>
        <w:pStyle w:val="ListParagraph"/>
        <w:numPr>
          <w:ilvl w:val="0"/>
          <w:numId w:val="1"/>
        </w:numPr>
      </w:pPr>
      <w:r>
        <w:t>Doobers</w:t>
      </w:r>
    </w:p>
    <w:p w14:paraId="381F0110" w14:textId="18789310" w:rsidR="00286E55" w:rsidRDefault="00286E55" w:rsidP="00286E55">
      <w:pPr>
        <w:pStyle w:val="ListParagraph"/>
        <w:numPr>
          <w:ilvl w:val="0"/>
          <w:numId w:val="1"/>
        </w:numPr>
      </w:pPr>
      <w:r>
        <w:t>Boppers</w:t>
      </w:r>
    </w:p>
    <w:p w14:paraId="64AE94E4" w14:textId="1892E4FE" w:rsidR="00286E55" w:rsidRDefault="00286E55" w:rsidP="00286E55">
      <w:pPr>
        <w:pStyle w:val="ListParagraph"/>
        <w:numPr>
          <w:ilvl w:val="0"/>
          <w:numId w:val="1"/>
        </w:numPr>
      </w:pPr>
      <w:r>
        <w:t>Merps</w:t>
      </w:r>
    </w:p>
    <w:p w14:paraId="43122C76" w14:textId="2E1EE668" w:rsidR="00286E55" w:rsidRDefault="00286E55" w:rsidP="00286E55">
      <w:pPr>
        <w:pStyle w:val="ListParagraph"/>
        <w:numPr>
          <w:ilvl w:val="0"/>
          <w:numId w:val="1"/>
        </w:numPr>
      </w:pPr>
      <w:r>
        <w:t>…?</w:t>
      </w:r>
    </w:p>
    <w:p w14:paraId="47BD99D6" w14:textId="5DFF5D9B" w:rsidR="00286E55" w:rsidRDefault="00286E55">
      <w:r>
        <w:t xml:space="preserve">What to name the </w:t>
      </w:r>
      <w:ins w:id="88" w:author="Dan Bellinski" w:date="2016-07-24T12:18:00Z">
        <w:r w:rsidR="00851395">
          <w:t>imal</w:t>
        </w:r>
      </w:ins>
      <w:r w:rsidR="009C085B">
        <w:t>s</w:t>
      </w:r>
      <w:r>
        <w:t>?</w:t>
      </w:r>
    </w:p>
    <w:p w14:paraId="16EEA79A" w14:textId="27C1F30A" w:rsidR="00286E55" w:rsidRDefault="00286E55" w:rsidP="00286E55">
      <w:pPr>
        <w:pStyle w:val="ListParagraph"/>
        <w:numPr>
          <w:ilvl w:val="0"/>
          <w:numId w:val="1"/>
        </w:numPr>
      </w:pPr>
      <w:r>
        <w:t>Goblets</w:t>
      </w:r>
    </w:p>
    <w:p w14:paraId="5667A8E8" w14:textId="66016685" w:rsidR="00286E55" w:rsidRDefault="00851395" w:rsidP="00286E55">
      <w:pPr>
        <w:pStyle w:val="ListParagraph"/>
        <w:numPr>
          <w:ilvl w:val="0"/>
          <w:numId w:val="1"/>
        </w:numPr>
      </w:pPr>
      <w:ins w:id="89" w:author="Dan Bellinski" w:date="2016-07-24T12:18:00Z">
        <w:r>
          <w:t>Imal</w:t>
        </w:r>
      </w:ins>
      <w:r w:rsidR="00286E55">
        <w:t>s</w:t>
      </w:r>
    </w:p>
    <w:p w14:paraId="61C7B4CE" w14:textId="7B44F0C8" w:rsidR="00286E55" w:rsidRDefault="00286E55" w:rsidP="00286E55">
      <w:pPr>
        <w:pStyle w:val="ListParagraph"/>
        <w:numPr>
          <w:ilvl w:val="0"/>
          <w:numId w:val="1"/>
        </w:numPr>
      </w:pPr>
      <w:r>
        <w:t>Imals</w:t>
      </w:r>
    </w:p>
    <w:p w14:paraId="7279FD18" w14:textId="5637DCD0" w:rsidR="00286E55" w:rsidRDefault="00286E55" w:rsidP="00286E55">
      <w:pPr>
        <w:pStyle w:val="ListParagraph"/>
        <w:numPr>
          <w:ilvl w:val="0"/>
          <w:numId w:val="1"/>
        </w:numPr>
      </w:pPr>
      <w:r>
        <w:t>…?</w:t>
      </w:r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Bellinski">
    <w15:presenceInfo w15:providerId="Windows Live" w15:userId="97bf51cb7b2126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trackRevisions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229FB"/>
    <w:rsid w:val="00090CD7"/>
    <w:rsid w:val="00092075"/>
    <w:rsid w:val="000B501F"/>
    <w:rsid w:val="000D4747"/>
    <w:rsid w:val="001057AB"/>
    <w:rsid w:val="001174FA"/>
    <w:rsid w:val="0012596A"/>
    <w:rsid w:val="001533A6"/>
    <w:rsid w:val="00157A35"/>
    <w:rsid w:val="0016429F"/>
    <w:rsid w:val="00197763"/>
    <w:rsid w:val="001E134B"/>
    <w:rsid w:val="0022423A"/>
    <w:rsid w:val="00227F00"/>
    <w:rsid w:val="002405B9"/>
    <w:rsid w:val="00286E55"/>
    <w:rsid w:val="0029709E"/>
    <w:rsid w:val="002C0078"/>
    <w:rsid w:val="002E45E2"/>
    <w:rsid w:val="002E4D47"/>
    <w:rsid w:val="003028D9"/>
    <w:rsid w:val="00332E6E"/>
    <w:rsid w:val="00393B37"/>
    <w:rsid w:val="004505BD"/>
    <w:rsid w:val="00461052"/>
    <w:rsid w:val="004B1F90"/>
    <w:rsid w:val="004C6FE9"/>
    <w:rsid w:val="004C77FB"/>
    <w:rsid w:val="004D5299"/>
    <w:rsid w:val="004F09D6"/>
    <w:rsid w:val="004F62E7"/>
    <w:rsid w:val="00527ECA"/>
    <w:rsid w:val="00575976"/>
    <w:rsid w:val="005B48D5"/>
    <w:rsid w:val="005B549F"/>
    <w:rsid w:val="005D4F56"/>
    <w:rsid w:val="005F26AC"/>
    <w:rsid w:val="00611493"/>
    <w:rsid w:val="006338AE"/>
    <w:rsid w:val="00640784"/>
    <w:rsid w:val="006624B3"/>
    <w:rsid w:val="00677ADA"/>
    <w:rsid w:val="006C1A4F"/>
    <w:rsid w:val="00727F34"/>
    <w:rsid w:val="00732972"/>
    <w:rsid w:val="00733455"/>
    <w:rsid w:val="0074337C"/>
    <w:rsid w:val="00773923"/>
    <w:rsid w:val="007C74B6"/>
    <w:rsid w:val="00802D08"/>
    <w:rsid w:val="00844F70"/>
    <w:rsid w:val="00845FB9"/>
    <w:rsid w:val="00851395"/>
    <w:rsid w:val="008F025F"/>
    <w:rsid w:val="009026D3"/>
    <w:rsid w:val="009068F1"/>
    <w:rsid w:val="00912723"/>
    <w:rsid w:val="00914FD4"/>
    <w:rsid w:val="00937541"/>
    <w:rsid w:val="009A71F4"/>
    <w:rsid w:val="009C085B"/>
    <w:rsid w:val="009E5068"/>
    <w:rsid w:val="00A6740D"/>
    <w:rsid w:val="00A774F8"/>
    <w:rsid w:val="00AB719A"/>
    <w:rsid w:val="00AC0FE6"/>
    <w:rsid w:val="00AC7CBD"/>
    <w:rsid w:val="00B0578A"/>
    <w:rsid w:val="00B52D89"/>
    <w:rsid w:val="00B5482E"/>
    <w:rsid w:val="00B660CD"/>
    <w:rsid w:val="00BA75B8"/>
    <w:rsid w:val="00BF177F"/>
    <w:rsid w:val="00BF6C43"/>
    <w:rsid w:val="00C07985"/>
    <w:rsid w:val="00C54A91"/>
    <w:rsid w:val="00C567A4"/>
    <w:rsid w:val="00C923A1"/>
    <w:rsid w:val="00CA29F5"/>
    <w:rsid w:val="00CF10CF"/>
    <w:rsid w:val="00D41031"/>
    <w:rsid w:val="00D46E33"/>
    <w:rsid w:val="00D57541"/>
    <w:rsid w:val="00D7351F"/>
    <w:rsid w:val="00DD1600"/>
    <w:rsid w:val="00DD5D91"/>
    <w:rsid w:val="00E07B8C"/>
    <w:rsid w:val="00E27E2A"/>
    <w:rsid w:val="00EB3B7C"/>
    <w:rsid w:val="00EE22C4"/>
    <w:rsid w:val="00F0259E"/>
    <w:rsid w:val="00F06C14"/>
    <w:rsid w:val="00F32892"/>
    <w:rsid w:val="00F47D67"/>
    <w:rsid w:val="00F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5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F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F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F56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F56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F56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F56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F56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F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F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F56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5D4F56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D4F56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F56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4F56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F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F5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F56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F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F5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D4F56"/>
    <w:rPr>
      <w:b/>
      <w:bCs/>
    </w:rPr>
  </w:style>
  <w:style w:type="character" w:styleId="Emphasis">
    <w:name w:val="Emphasis"/>
    <w:uiPriority w:val="20"/>
    <w:qFormat/>
    <w:rsid w:val="005D4F56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D4F5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4F5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4F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4F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4F5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F56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F56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5D4F5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D4F5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D4F5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D4F5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D4F5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F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FE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1251</Words>
  <Characters>7136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World 1</vt:lpstr>
      <vt:lpstr>    Themes: </vt:lpstr>
      <vt:lpstr>    Level 1 - Beginning</vt:lpstr>
      <vt:lpstr>    Level 5 - Beginning</vt:lpstr>
      <vt:lpstr>    Level 10 - Beginning</vt:lpstr>
      <vt:lpstr>    Level 16 - End of Level</vt:lpstr>
      <vt:lpstr>World 2</vt:lpstr>
      <vt:lpstr>    Themes:</vt:lpstr>
      <vt:lpstr>    Level 1 - Beginning</vt:lpstr>
      <vt:lpstr>    Level 8 - Beginning</vt:lpstr>
      <vt:lpstr>    </vt:lpstr>
      <vt:lpstr>    Level 16 - End of Level</vt:lpstr>
      <vt:lpstr>World 3</vt:lpstr>
      <vt:lpstr>    Themes:</vt:lpstr>
      <vt:lpstr>    Level 1 - Beginning</vt:lpstr>
      <vt:lpstr>    Level 5 - Beginning</vt:lpstr>
      <vt:lpstr>    Level 10 - Beginning</vt:lpstr>
      <vt:lpstr>    Level 16 - End of Level</vt:lpstr>
      <vt:lpstr>World 4</vt:lpstr>
      <vt:lpstr>    Themes:</vt:lpstr>
      <vt:lpstr>    Level 1 - Beginning</vt:lpstr>
      <vt:lpstr>    Level 8 - Beginning</vt:lpstr>
      <vt:lpstr>    Level 16 - End of Level</vt:lpstr>
      <vt:lpstr>    World 5</vt:lpstr>
      <vt:lpstr>    Themes:</vt:lpstr>
      <vt:lpstr>    Level 1 - Beginning</vt:lpstr>
      <vt:lpstr>    Level 8 - Beginning</vt:lpstr>
      <vt:lpstr>    Level 16 - Beginning</vt:lpstr>
      <vt:lpstr>    Level 16 - End of Level</vt:lpstr>
      <vt:lpstr>Open Questions</vt:lpstr>
    </vt:vector>
  </TitlesOfParts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91</cp:revision>
  <dcterms:created xsi:type="dcterms:W3CDTF">2016-07-17T16:58:00Z</dcterms:created>
  <dcterms:modified xsi:type="dcterms:W3CDTF">2016-07-25T22:58:00Z</dcterms:modified>
</cp:coreProperties>
</file>