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proofErr w:type="spellStart"/>
      <w:ins w:id="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49CA1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proofErr w:type="spellStart"/>
      <w:ins w:id="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lived in harmony...</w:t>
      </w:r>
    </w:p>
    <w:p w14:paraId="7642BAFE" w14:textId="4F896E8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proofErr w:type="spellStart"/>
      <w:ins w:id="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del w:id="5" w:author="Dan Bellinski" w:date="2016-07-25T21:50:00Z">
        <w:r w:rsidR="00844F70" w:rsidDel="00EC1B71">
          <w:rPr>
            <w:rFonts w:ascii="Arial" w:hAnsi="Arial" w:cs="Arial"/>
            <w:color w:val="000000"/>
            <w:sz w:val="22"/>
            <w:szCs w:val="22"/>
          </w:rPr>
          <w:delText>merps</w:delText>
        </w:r>
      </w:del>
      <w:proofErr w:type="spellStart"/>
      <w:ins w:id="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" w:author="Dan Bellinski" w:date="2016-07-24T13:16:00Z">
        <w:r w:rsidRPr="00C54A91" w:rsidDel="000B501F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8" w:author="Dan Bellinski" w:date="2016-07-24T13:16:00Z">
        <w:r w:rsidR="00332E6E">
          <w:rPr>
            <w:rFonts w:ascii="Arial" w:hAnsi="Arial" w:cs="Arial"/>
            <w:color w:val="000000"/>
            <w:sz w:val="22"/>
            <w:szCs w:val="22"/>
          </w:rPr>
          <w:t>o</w:t>
        </w:r>
        <w:r w:rsidR="000B501F">
          <w:rPr>
            <w:rFonts w:ascii="Arial" w:hAnsi="Arial" w:cs="Arial"/>
            <w:color w:val="000000"/>
            <w:sz w:val="22"/>
            <w:szCs w:val="22"/>
          </w:rPr>
          <w:t>n</w:t>
        </w:r>
        <w:r w:rsidR="000B501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del w:id="9" w:author="Dan Bellinski" w:date="2016-07-25T21:54:00Z">
        <w:r w:rsidRPr="00C54A9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0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3430F9A5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del w:id="11" w:author="Dan Bellinski" w:date="2016-07-29T19:28:00Z">
        <w:r w:rsidRPr="00C54A91" w:rsidDel="00D83463">
          <w:rPr>
            <w:rFonts w:eastAsia="Times New Roman"/>
          </w:rPr>
          <w:delText xml:space="preserve">5 </w:delText>
        </w:r>
      </w:del>
      <w:ins w:id="12" w:author="Dan Bellinski" w:date="2016-07-29T19:28:00Z">
        <w:r w:rsidR="00D83463">
          <w:rPr>
            <w:rFonts w:eastAsia="Times New Roman"/>
          </w:rPr>
          <w:t>4</w:t>
        </w:r>
        <w:r w:rsidR="00D83463" w:rsidRPr="00C54A91">
          <w:rPr>
            <w:rFonts w:eastAsia="Times New Roman"/>
          </w:rPr>
          <w:t xml:space="preserve"> </w:t>
        </w:r>
      </w:ins>
      <w:r w:rsidRPr="00C54A91">
        <w:rPr>
          <w:rFonts w:eastAsia="Times New Roman"/>
        </w:rPr>
        <w:t>- Beginning</w:t>
      </w:r>
    </w:p>
    <w:p w14:paraId="75770BFE" w14:textId="1D22803A" w:rsidR="00C54A91" w:rsidDel="00C72192" w:rsidRDefault="00C54A91" w:rsidP="00C54A91">
      <w:pPr>
        <w:rPr>
          <w:del w:id="13" w:author="Dan Bellinski" w:date="2016-07-29T19:1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del w:id="14" w:author="Dan Bellinski" w:date="2016-07-25T21:54:00Z">
        <w:r w:rsidR="00844F70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5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6" w:author="Dan Bellinski" w:date="2016-07-25T21:56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17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8" w:author="Dan Bellinski" w:date="2016-07-25T21:57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9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del w:id="20" w:author="Dan Bellinski" w:date="2016-07-25T21:55:00Z">
        <w:r w:rsidR="00844F70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1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297565FF" w14:textId="77777777" w:rsidR="00C72192" w:rsidRDefault="00C72192" w:rsidP="00C54A91">
      <w:pPr>
        <w:rPr>
          <w:ins w:id="22" w:author="Dan Bellinski" w:date="2016-07-29T19:17:00Z"/>
          <w:rFonts w:ascii="Arial" w:hAnsi="Arial" w:cs="Arial"/>
          <w:color w:val="000000"/>
          <w:sz w:val="22"/>
          <w:szCs w:val="22"/>
        </w:rPr>
      </w:pPr>
    </w:p>
    <w:p w14:paraId="3F7300B3" w14:textId="42DE78C6" w:rsidR="00182814" w:rsidRDefault="00B5482E" w:rsidP="00C54A91">
      <w:pPr>
        <w:rPr>
          <w:ins w:id="23" w:author="Dan Bellinski" w:date="2016-07-25T22:07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ins w:id="2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del w:id="25" w:author="Dan Bellinski" w:date="2016-07-25T21:54:00Z">
        <w:r w:rsidR="00727F34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6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ins w:id="27" w:author="Dan Bellinski" w:date="2016-07-29T19:22:00Z">
        <w:r w:rsidR="00B66C0C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8" w:author="Dan Bellinski" w:date="2016-07-29T18:33:00Z">
        <w:r w:rsidR="00677ADA" w:rsidDel="001F2038">
          <w:rPr>
            <w:rFonts w:ascii="Arial" w:hAnsi="Arial" w:cs="Arial"/>
            <w:color w:val="000000"/>
            <w:sz w:val="22"/>
            <w:szCs w:val="22"/>
          </w:rPr>
          <w:delText xml:space="preserve"> You have been fighting ever since.</w:delText>
        </w:r>
      </w:del>
    </w:p>
    <w:p w14:paraId="7313FF97" w14:textId="45B64B65" w:rsidR="00C54A91" w:rsidRPr="00C54A91" w:rsidDel="001F2038" w:rsidRDefault="00C54A91" w:rsidP="00C54A91">
      <w:pPr>
        <w:rPr>
          <w:del w:id="29" w:author="Dan Bellinski" w:date="2016-07-29T18:33:00Z"/>
          <w:rFonts w:ascii="Times New Roman" w:hAnsi="Times New Roman" w:cs="Times New Roman"/>
        </w:rPr>
      </w:pPr>
    </w:p>
    <w:p w14:paraId="6141287C" w14:textId="5EB7714A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del w:id="30" w:author="Dan Bellinski" w:date="2016-07-29T19:28:00Z">
        <w:r w:rsidRPr="00C54A91" w:rsidDel="009B451D">
          <w:rPr>
            <w:rFonts w:eastAsia="Times New Roman"/>
          </w:rPr>
          <w:delText xml:space="preserve">10 </w:delText>
        </w:r>
      </w:del>
      <w:ins w:id="31" w:author="Dan Bellinski" w:date="2016-07-29T19:28:00Z">
        <w:r w:rsidR="009B451D" w:rsidRPr="00C54A91">
          <w:rPr>
            <w:rFonts w:eastAsia="Times New Roman"/>
          </w:rPr>
          <w:t>1</w:t>
        </w:r>
        <w:r w:rsidR="009B451D">
          <w:rPr>
            <w:rFonts w:eastAsia="Times New Roman"/>
          </w:rPr>
          <w:t>1</w:t>
        </w:r>
        <w:r w:rsidR="009B451D" w:rsidRPr="00C54A91">
          <w:rPr>
            <w:rFonts w:eastAsia="Times New Roman"/>
          </w:rPr>
          <w:t xml:space="preserve"> </w:t>
        </w:r>
      </w:ins>
      <w:r w:rsidRPr="00C54A91">
        <w:rPr>
          <w:rFonts w:eastAsia="Times New Roman"/>
        </w:rPr>
        <w:t>- Beginning</w:t>
      </w:r>
    </w:p>
    <w:p w14:paraId="1BBAF4CA" w14:textId="4685A7B6" w:rsidR="00C54A91" w:rsidRPr="00C54A91" w:rsidRDefault="00B66C0C" w:rsidP="00C54A91">
      <w:pPr>
        <w:rPr>
          <w:rFonts w:ascii="Times New Roman" w:hAnsi="Times New Roman" w:cs="Times New Roman"/>
        </w:rPr>
      </w:pPr>
      <w:ins w:id="32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Y</w:t>
        </w:r>
      </w:ins>
      <w:del w:id="33" w:author="Dan Bellinski" w:date="2016-07-29T19:22:00Z"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 xml:space="preserve">After </w:delText>
        </w:r>
        <w:r w:rsidR="000229FB" w:rsidDel="00B66C0C">
          <w:rPr>
            <w:rFonts w:ascii="Arial" w:hAnsi="Arial" w:cs="Arial"/>
            <w:color w:val="000000"/>
            <w:sz w:val="22"/>
            <w:szCs w:val="22"/>
          </w:rPr>
          <w:delText>weeks</w:delText>
        </w:r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 xml:space="preserve"> of battle on </w:delText>
        </w:r>
      </w:del>
      <w:del w:id="34" w:author="Dan Bellinski" w:date="2016-07-25T21:54:00Z">
        <w:r w:rsidR="00C923A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del w:id="35" w:author="Dan Bellinski" w:date="2016-07-29T19:22:00Z"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>, y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ins w:id="36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’re starting to</w:t>
        </w:r>
      </w:ins>
      <w:del w:id="37" w:author="Dan Bellinski" w:date="2016-07-29T19:21:00Z">
        <w:r w:rsidR="004505BD" w:rsidDel="00B66C0C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del w:id="38" w:author="Dan Bellinski" w:date="2016-07-29T18:33:00Z">
        <w:r w:rsidR="004505BD" w:rsidDel="001F2038">
          <w:rPr>
            <w:rFonts w:ascii="Arial" w:hAnsi="Arial" w:cs="Arial"/>
            <w:color w:val="000000"/>
            <w:sz w:val="22"/>
            <w:szCs w:val="22"/>
          </w:rPr>
          <w:delText>have</w:delText>
        </w:r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start</w:delText>
        </w:r>
        <w:r w:rsidR="004505BD" w:rsidDel="001F2038">
          <w:rPr>
            <w:rFonts w:ascii="Arial" w:hAnsi="Arial" w:cs="Arial"/>
            <w:color w:val="000000"/>
            <w:sz w:val="22"/>
            <w:szCs w:val="22"/>
          </w:rPr>
          <w:delText>ed</w:delText>
        </w:r>
      </w:del>
      <w:del w:id="39" w:author="Dan Bellinski" w:date="2016-07-29T19:20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 to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ins w:id="4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B660C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ins w:id="41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42" w:author="Dan Bellinski" w:date="2016-07-29T19:21:00Z">
        <w:r w:rsidR="00732972" w:rsidDel="00D65D89">
          <w:rPr>
            <w:rFonts w:ascii="Arial" w:hAnsi="Arial" w:cs="Arial"/>
            <w:color w:val="000000"/>
            <w:sz w:val="22"/>
            <w:szCs w:val="22"/>
          </w:rPr>
          <w:delText>…</w:delText>
        </w:r>
      </w:del>
      <w:r w:rsidR="00732972">
        <w:rPr>
          <w:rFonts w:ascii="Arial" w:hAnsi="Arial" w:cs="Arial"/>
          <w:color w:val="000000"/>
          <w:sz w:val="22"/>
          <w:szCs w:val="22"/>
        </w:rPr>
        <w:t xml:space="preserve"> </w:t>
      </w:r>
      <w:del w:id="43" w:author="Dan Bellinski" w:date="2016-07-29T19:21:00Z">
        <w:r w:rsidR="00732972" w:rsidDel="00D65D89">
          <w:rPr>
            <w:rFonts w:ascii="Arial" w:hAnsi="Arial" w:cs="Arial"/>
            <w:color w:val="000000"/>
            <w:sz w:val="22"/>
            <w:szCs w:val="22"/>
          </w:rPr>
          <w:delText>y</w:delText>
        </w:r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ou </w:delText>
        </w:r>
      </w:del>
      <w:ins w:id="44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>Y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can see your sibling</w:t>
      </w:r>
      <w:ins w:id="45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Mort</w:t>
      </w:r>
      <w:ins w:id="46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in their eyes. </w:t>
      </w:r>
      <w:del w:id="47" w:author="Dan Bellinski" w:date="2016-07-29T19:21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del w:id="48" w:author="Dan Bellinski" w:date="2016-07-26T20:55:00Z">
        <w:r w:rsidR="00C54A91" w:rsidRPr="00C54A91" w:rsidDel="001E3DFD">
          <w:rPr>
            <w:rFonts w:ascii="Arial" w:hAnsi="Arial" w:cs="Arial"/>
            <w:color w:val="000000"/>
            <w:sz w:val="22"/>
            <w:szCs w:val="22"/>
          </w:rPr>
          <w:delText>Are the</w:delText>
        </w:r>
      </w:del>
      <w:del w:id="49" w:author="Dan Bellinski" w:date="2016-07-29T19:21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 s mort’s minions?”</w:delText>
        </w:r>
      </w:del>
    </w:p>
    <w:p w14:paraId="6E4DB7C1" w14:textId="591829A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proofErr w:type="spellStart"/>
      <w:ins w:id="5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has been missing for 10 years.</w:t>
      </w:r>
      <w:ins w:id="51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>“</w:t>
        </w:r>
        <w:r w:rsidR="00D65D89">
          <w:rPr>
            <w:rFonts w:ascii="Arial" w:hAnsi="Arial" w:cs="Arial"/>
            <w:color w:val="000000"/>
            <w:sz w:val="22"/>
            <w:szCs w:val="22"/>
          </w:rPr>
          <w:t>Could these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D65D89">
          <w:rPr>
            <w:rFonts w:ascii="Arial" w:hAnsi="Arial" w:cs="Arial"/>
            <w:color w:val="000000"/>
            <w:sz w:val="22"/>
            <w:szCs w:val="22"/>
          </w:rPr>
          <w:t>imal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>s</w:t>
        </w:r>
        <w:proofErr w:type="spellEnd"/>
        <w:r w:rsidR="00D65D89">
          <w:rPr>
            <w:rFonts w:ascii="Arial" w:hAnsi="Arial" w:cs="Arial"/>
            <w:color w:val="000000"/>
            <w:sz w:val="22"/>
            <w:szCs w:val="22"/>
          </w:rPr>
          <w:t xml:space="preserve"> be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 mort’s minions?”</w:t>
        </w:r>
      </w:ins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02CA445C" w:rsidR="00C54A91" w:rsidRPr="00575976" w:rsidRDefault="00B66C0C" w:rsidP="00C54A91">
      <w:pPr>
        <w:rPr>
          <w:rFonts w:ascii="Arial" w:hAnsi="Arial" w:cs="Arial"/>
          <w:color w:val="000000"/>
          <w:sz w:val="22"/>
          <w:szCs w:val="22"/>
        </w:rPr>
      </w:pPr>
      <w:ins w:id="52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After weeks of battle on terra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del w:id="53" w:author="Dan Bellinski" w:date="2016-07-29T19:22:00Z">
        <w:r w:rsidR="00575976" w:rsidDel="00B66C0C">
          <w:rPr>
            <w:rFonts w:ascii="Arial" w:hAnsi="Arial" w:cs="Arial"/>
            <w:color w:val="000000"/>
            <w:sz w:val="22"/>
            <w:szCs w:val="22"/>
          </w:rPr>
          <w:delText xml:space="preserve">You </w:delText>
        </w:r>
      </w:del>
      <w:ins w:id="54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y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reach the end of the </w:t>
      </w:r>
      <w:del w:id="55" w:author="Dan Bellinski" w:date="2016-07-25T21:54:00Z">
        <w:r w:rsidR="00575976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56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world </w:t>
      </w:r>
      <w:del w:id="57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without any clues </w:delText>
        </w:r>
        <w:r w:rsidR="006338AE" w:rsidDel="001F2038">
          <w:rPr>
            <w:rFonts w:ascii="Arial" w:hAnsi="Arial" w:cs="Arial"/>
            <w:color w:val="000000"/>
            <w:sz w:val="22"/>
            <w:szCs w:val="22"/>
          </w:rPr>
          <w:delText>to the  attack</w:delText>
        </w:r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. Luckily you</w:delText>
        </w:r>
      </w:del>
      <w:ins w:id="58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and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del w:id="59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see </w:delText>
        </w:r>
      </w:del>
      <w:ins w:id="60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find</w:t>
        </w:r>
        <w:r w:rsidR="001F203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575976">
        <w:rPr>
          <w:rFonts w:ascii="Arial" w:hAnsi="Arial" w:cs="Arial"/>
          <w:color w:val="000000"/>
          <w:sz w:val="22"/>
          <w:szCs w:val="22"/>
        </w:rPr>
        <w:t>a</w:t>
      </w:r>
      <w:ins w:id="61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n abandoned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ins w:id="62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del w:id="63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in the distance</w:delText>
        </w:r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that looks </w:delText>
        </w:r>
      </w:del>
      <w:del w:id="64" w:author="Dan Bellinski" w:date="2016-07-29T18:33:00Z"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long </w:delText>
        </w:r>
      </w:del>
      <w:del w:id="65" w:author="Dan Bellinski" w:date="2016-07-29T18:34:00Z"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>abandoned and</w:delText>
        </w:r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ins w:id="66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Y</w:t>
        </w:r>
      </w:ins>
      <w:del w:id="67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fter investigating y</w:delText>
        </w:r>
      </w:del>
      <w:r w:rsidR="00575976">
        <w:rPr>
          <w:rFonts w:ascii="Arial" w:hAnsi="Arial" w:cs="Arial"/>
          <w:color w:val="000000"/>
          <w:sz w:val="22"/>
          <w:szCs w:val="22"/>
        </w:rPr>
        <w:t>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3A7ADD0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68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Enough is enough.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No longer will </w:t>
      </w:r>
      <w:del w:id="6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7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7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2" w:author="Dan Bellinski" w:date="2016-07-29T18:36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be living</w:delText>
        </w:r>
      </w:del>
      <w:ins w:id="73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>live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together as they always have. </w:t>
      </w:r>
      <w:ins w:id="74" w:author="Dan Bellinski" w:date="2016-07-29T18:35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The attack on Terra is only the beginning. </w:t>
        </w:r>
      </w:ins>
      <w:del w:id="75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I</w:delText>
        </w:r>
        <w:r w:rsidR="004D5299" w:rsidDel="001F2038">
          <w:rPr>
            <w:rFonts w:ascii="Arial" w:hAnsi="Arial" w:cs="Arial"/>
            <w:color w:val="000000"/>
            <w:sz w:val="22"/>
            <w:szCs w:val="22"/>
          </w:rPr>
          <w:delText xml:space="preserve"> move to the </w:delText>
        </w:r>
      </w:del>
      <w:del w:id="76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del w:id="77" w:author="Dan Bellinski" w:date="2016-07-29T18:35:00Z">
        <w:r w:rsidR="004D5299" w:rsidDel="001F2038">
          <w:rPr>
            <w:rFonts w:ascii="Arial" w:hAnsi="Arial" w:cs="Arial"/>
            <w:color w:val="000000"/>
            <w:sz w:val="22"/>
            <w:szCs w:val="22"/>
          </w:rPr>
          <w:delText xml:space="preserve"> world to</w:delText>
        </w:r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continue my plan to</w:delText>
        </w:r>
      </w:del>
      <w:ins w:id="78" w:author="Dan Bellinski" w:date="2016-07-29T18:35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I </w:t>
        </w:r>
      </w:ins>
      <w:bookmarkStart w:id="79" w:name="_GoBack"/>
      <w:bookmarkEnd w:id="79"/>
      <w:ins w:id="80" w:author="Dan Bellinski" w:date="2016-07-29T19:23:00Z">
        <w:r w:rsidR="00A26DF4">
          <w:rPr>
            <w:rFonts w:ascii="Arial" w:hAnsi="Arial" w:cs="Arial"/>
            <w:color w:val="000000"/>
            <w:sz w:val="22"/>
            <w:szCs w:val="22"/>
          </w:rPr>
          <w:t>continue my plan to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unite </w:t>
      </w:r>
      <w:proofErr w:type="spellStart"/>
      <w:ins w:id="8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</w:t>
      </w:r>
      <w:del w:id="82" w:author="Dan Bellinski" w:date="2016-07-29T19:23:00Z">
        <w:r w:rsidRPr="00C54A91" w:rsidDel="00EE53AF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r w:rsidRPr="00C54A91" w:rsidDel="00420907">
          <w:rPr>
            <w:rFonts w:ascii="Arial" w:hAnsi="Arial" w:cs="Arial"/>
            <w:color w:val="000000"/>
            <w:sz w:val="22"/>
            <w:szCs w:val="22"/>
          </w:rPr>
          <w:delText xml:space="preserve">in the </w:delText>
        </w:r>
      </w:del>
      <w:del w:id="83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fight against</w:delText>
        </w:r>
      </w:del>
      <w:del w:id="84" w:author="Dan Bellinski" w:date="2016-07-29T19:23:00Z">
        <w:r w:rsidRPr="00C54A91" w:rsidDel="00A26DF4">
          <w:rPr>
            <w:rFonts w:ascii="Arial" w:hAnsi="Arial" w:cs="Arial"/>
            <w:color w:val="000000"/>
            <w:sz w:val="22"/>
            <w:szCs w:val="22"/>
          </w:rPr>
          <w:delText xml:space="preserve"> the </w:delText>
        </w:r>
      </w:del>
      <w:del w:id="8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</w:del>
      <w:ins w:id="86" w:author="Dan Bellinski" w:date="2016-07-29T19:23:00Z">
        <w:r w:rsidR="00A26DF4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87" w:author="Dan Bellinski" w:date="2016-07-25T21:50:00Z"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88" w:author="Dan Bellinski" w:date="2016-07-29T19:23:00Z">
        <w:r w:rsidRPr="00C54A91" w:rsidDel="00A26DF4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7EA3E04A" w14:textId="24905CE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terrified to find the letter </w:t>
      </w:r>
      <w:del w:id="89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 xml:space="preserve">is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signed by your outcast brother Mort. </w:t>
      </w:r>
      <w:del w:id="90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You ask yourself, “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Why would he do such a thing</w:t>
      </w:r>
      <w:del w:id="91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?</w:t>
      </w:r>
    </w:p>
    <w:p w14:paraId="6FE0688C" w14:textId="2E668CD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</w:t>
      </w:r>
      <w:ins w:id="92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You decide </w:t>
        </w:r>
      </w:ins>
      <w:ins w:id="93" w:author="Dan Bellinski" w:date="2016-07-29T19:18:00Z">
        <w:r w:rsidR="00A81C73">
          <w:rPr>
            <w:rFonts w:ascii="Arial" w:hAnsi="Arial" w:cs="Arial"/>
            <w:color w:val="000000"/>
            <w:sz w:val="22"/>
            <w:szCs w:val="22"/>
          </w:rPr>
          <w:t>to look for him in</w:t>
        </w:r>
      </w:ins>
      <w:ins w:id="94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 the Aqua world</w:t>
        </w:r>
      </w:ins>
      <w:ins w:id="95" w:author="Dan Bellinski" w:date="2016-07-29T19:18:00Z">
        <w:r w:rsidR="00A81C73">
          <w:rPr>
            <w:rFonts w:ascii="Arial" w:hAnsi="Arial" w:cs="Arial"/>
            <w:color w:val="000000"/>
            <w:sz w:val="22"/>
            <w:szCs w:val="22"/>
          </w:rPr>
          <w:t xml:space="preserve"> and set out on your journey</w:t>
        </w:r>
      </w:ins>
      <w:ins w:id="96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97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On to the </w:delText>
        </w:r>
      </w:del>
      <w:del w:id="98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del w:id="99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 world!</w:delText>
        </w:r>
      </w:del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2994B45A" w14:textId="0065A8B2" w:rsidR="00465ED4" w:rsidRDefault="00465ED4" w:rsidP="00C54A91">
      <w:pPr>
        <w:rPr>
          <w:ins w:id="100" w:author="Dan Bellinski" w:date="2016-07-25T22:03:00Z"/>
          <w:rFonts w:ascii="Arial" w:hAnsi="Arial" w:cs="Arial"/>
          <w:color w:val="000000"/>
          <w:sz w:val="22"/>
          <w:szCs w:val="22"/>
        </w:rPr>
      </w:pPr>
      <w:ins w:id="101" w:author="Dan Bellinski" w:date="2016-07-25T22:03:00Z">
        <w:r>
          <w:rPr>
            <w:rFonts w:ascii="Arial" w:hAnsi="Arial" w:cs="Arial"/>
            <w:color w:val="000000"/>
            <w:sz w:val="22"/>
            <w:szCs w:val="22"/>
          </w:rPr>
          <w:t>With much haste, you reach the aqua world. Man, you ran really really fast. You take a minute to catch your breath.</w:t>
        </w:r>
      </w:ins>
    </w:p>
    <w:p w14:paraId="43E6CC70" w14:textId="3C806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</w:t>
      </w:r>
      <w:del w:id="102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>the 5</w:delText>
        </w:r>
      </w:del>
      <w:ins w:id="103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</w:ins>
      <w:ins w:id="104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05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siblings each had a special skill. Mort’s skill was communication with the </w:t>
      </w:r>
      <w:proofErr w:type="spellStart"/>
      <w:ins w:id="10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083DB9BC" w14:textId="1EF8891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</w:t>
      </w:r>
      <w:ins w:id="107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you and </w:t>
        </w:r>
      </w:ins>
      <w:del w:id="108" w:author="Dan Bellinski" w:date="2016-07-25T18:54:00Z">
        <w:r w:rsidRPr="00C54A91" w:rsidDel="00CA29F5">
          <w:rPr>
            <w:rFonts w:ascii="Arial" w:hAnsi="Arial" w:cs="Arial"/>
            <w:color w:val="000000"/>
            <w:sz w:val="22"/>
            <w:szCs w:val="22"/>
          </w:rPr>
          <w:delText xml:space="preserve">his </w:delText>
        </w:r>
      </w:del>
      <w:ins w:id="109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  <w:r w:rsidR="00CA29F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siblings used </w:t>
      </w:r>
      <w:del w:id="110" w:author="Dan Bellinski" w:date="2016-07-26T21:06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their </w:delText>
        </w:r>
      </w:del>
      <w:ins w:id="111" w:author="Dan Bellinski" w:date="2016-07-26T21:06:00Z">
        <w:r w:rsidR="0008537E">
          <w:rPr>
            <w:rFonts w:ascii="Arial" w:hAnsi="Arial" w:cs="Arial"/>
            <w:color w:val="000000"/>
            <w:sz w:val="22"/>
            <w:szCs w:val="22"/>
          </w:rPr>
          <w:t>your</w:t>
        </w:r>
        <w:r w:rsidR="0008537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skills to become leaders of the </w:t>
      </w:r>
      <w:del w:id="11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Mort withdrew further and further away from the </w:t>
      </w:r>
      <w:del w:id="11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spending all of his time with the </w:t>
      </w:r>
      <w:proofErr w:type="spellStart"/>
      <w:ins w:id="11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117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Everyone knew he was jealous </w:t>
        </w:r>
      </w:ins>
      <w:ins w:id="118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of</w:t>
        </w:r>
      </w:ins>
      <w:ins w:id="119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what </w:t>
        </w:r>
      </w:ins>
      <w:ins w:id="120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</w:t>
        </w:r>
      </w:ins>
      <w:ins w:id="121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had.</w:t>
        </w:r>
      </w:ins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771F9CF0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122" w:author="Dan Bellinski" w:date="2016-07-25T22:06:00Z">
        <w:r w:rsidRPr="00C54A91" w:rsidDel="00EB6772">
          <w:delText xml:space="preserve">8 </w:delText>
        </w:r>
      </w:del>
      <w:ins w:id="123" w:author="Dan Bellinski" w:date="2016-07-29T19:28:00Z">
        <w:r w:rsidR="005B35D9">
          <w:t>7</w:t>
        </w:r>
      </w:ins>
      <w:ins w:id="124" w:author="Dan Bellinski" w:date="2016-07-25T22:06:00Z">
        <w:r w:rsidR="00EB6772" w:rsidRPr="00C54A91">
          <w:t xml:space="preserve"> </w:t>
        </w:r>
      </w:ins>
      <w:r w:rsidRPr="00C54A91">
        <w:t>- Beginning</w:t>
      </w:r>
    </w:p>
    <w:p w14:paraId="468F544C" w14:textId="4441ABED" w:rsidR="00C54A91" w:rsidRDefault="00C54A91" w:rsidP="00C54A91">
      <w:pPr>
        <w:rPr>
          <w:ins w:id="125" w:author="Dan Bellinski" w:date="2016-07-25T22:05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</w:t>
      </w:r>
      <w:del w:id="126" w:author="Dan Bellinski" w:date="2016-07-24T12:07:00Z"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From years of living without contact</w:delText>
        </w:r>
        <w:r w:rsidR="00003AA0" w:rsidDel="004C6FE9">
          <w:rPr>
            <w:rFonts w:ascii="Arial" w:hAnsi="Arial" w:cs="Arial"/>
            <w:color w:val="000000"/>
            <w:sz w:val="22"/>
            <w:szCs w:val="22"/>
          </w:rPr>
          <w:delText xml:space="preserve"> with other merps</w:delText>
        </w:r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, Mort must have gone crazy. He</w:delText>
        </w:r>
      </w:del>
      <w:ins w:id="127" w:author="Dan Bellinski" w:date="2016-07-24T12:07:00Z">
        <w:r w:rsidR="004C6FE9">
          <w:rPr>
            <w:rFonts w:ascii="Arial" w:hAnsi="Arial" w:cs="Arial"/>
            <w:color w:val="000000"/>
            <w:sz w:val="22"/>
            <w:szCs w:val="22"/>
          </w:rPr>
          <w:t>Mort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del w:id="128" w:author="Dan Bellinski" w:date="2016-07-24T13:11:00Z">
        <w:r w:rsidRPr="00C54A91" w:rsidDel="00F32892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ins w:id="129" w:author="Dan Bellinski" w:date="2016-07-24T12:13:00Z">
        <w:r w:rsidR="000D47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130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This would explain his need to have the </w:t>
        </w:r>
        <w:proofErr w:type="spellStart"/>
        <w:r w:rsidR="00CA29F5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CA29F5">
          <w:rPr>
            <w:rFonts w:ascii="Arial" w:hAnsi="Arial" w:cs="Arial"/>
            <w:color w:val="000000"/>
            <w:sz w:val="22"/>
            <w:szCs w:val="22"/>
          </w:rPr>
          <w:t xml:space="preserve"> attack the </w:t>
        </w:r>
      </w:ins>
      <w:proofErr w:type="spellStart"/>
      <w:ins w:id="13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132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>, to destroy the very thing Mort had no power over.</w:t>
        </w:r>
      </w:ins>
    </w:p>
    <w:p w14:paraId="037EDE40" w14:textId="259BFD7B" w:rsidR="00AE0D86" w:rsidRPr="00C54A91" w:rsidDel="00DA26AB" w:rsidRDefault="00DA26AB" w:rsidP="00C54A91">
      <w:pPr>
        <w:rPr>
          <w:del w:id="133" w:author="Dan Bellinski" w:date="2016-07-29T18:37:00Z"/>
          <w:rFonts w:ascii="Times New Roman" w:hAnsi="Times New Roman" w:cs="Times New Roman"/>
        </w:rPr>
      </w:pPr>
      <w:ins w:id="134" w:author="Dan Bellinski" w:date="2016-07-29T18:37:00Z">
        <w:r w:rsidRPr="00C54A91" w:rsidDel="00DA26AB">
          <w:rPr>
            <w:rFonts w:ascii="Times New Roman" w:hAnsi="Times New Roman" w:cs="Times New Roman"/>
          </w:rPr>
          <w:t xml:space="preserve"> </w:t>
        </w:r>
      </w:ins>
    </w:p>
    <w:p w14:paraId="7F7C4540" w14:textId="637EC568" w:rsidR="00CF10CF" w:rsidRPr="00C54A91" w:rsidDel="000D4747" w:rsidRDefault="00C54A91" w:rsidP="00C54A91">
      <w:pPr>
        <w:rPr>
          <w:del w:id="135" w:author="Dan Bellinski" w:date="2016-07-24T12:13:00Z"/>
          <w:rFonts w:ascii="Times New Roman" w:eastAsiaTheme="minorHAnsi" w:hAnsi="Times New Roman" w:cs="Times New Roman"/>
        </w:rPr>
      </w:pPr>
      <w:del w:id="136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“Mort must have brainwashed the </w:delText>
        </w:r>
      </w:del>
      <w:del w:id="137" w:author="Dan Bellinski" w:date="2016-07-24T12:18:00Z">
        <w:r w:rsidR="00EE22C4" w:rsidDel="00851395">
          <w:rPr>
            <w:rFonts w:ascii="Arial" w:hAnsi="Arial" w:cs="Arial"/>
            <w:color w:val="000000"/>
            <w:sz w:val="22"/>
            <w:szCs w:val="22"/>
          </w:rPr>
          <w:delText>emol</w:delText>
        </w:r>
      </w:del>
      <w:del w:id="138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>s to attack us out of</w:delText>
        </w:r>
        <w:r w:rsidR="00733455" w:rsidDel="00D7351F">
          <w:rPr>
            <w:rFonts w:ascii="Arial" w:hAnsi="Arial" w:cs="Arial"/>
            <w:color w:val="000000"/>
            <w:sz w:val="22"/>
            <w:szCs w:val="22"/>
          </w:rPr>
          <w:delText xml:space="preserve"> this</w:delText>
        </w:r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 madness.”</w:delText>
        </w:r>
      </w:del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121511D5" w:rsidR="00C54A91" w:rsidRDefault="00C54A91" w:rsidP="00C54A91">
      <w:pPr>
        <w:rPr>
          <w:ins w:id="139" w:author="Dan Bellinski" w:date="2016-07-24T12:10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A letter lay next to the fire</w:t>
      </w:r>
      <w:ins w:id="140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141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42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 xml:space="preserve">you </w:delText>
        </w:r>
      </w:del>
      <w:ins w:id="143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Y</w:t>
        </w:r>
        <w:r w:rsidR="00F20530" w:rsidRPr="00C54A91"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proofErr w:type="spellStart"/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I’ve seen you following me.</w:t>
      </w:r>
      <w:ins w:id="144" w:author="Dan Bellinski" w:date="2016-07-29T19:24:00Z">
        <w:r w:rsidR="00DF1695">
          <w:rPr>
            <w:rFonts w:ascii="Arial" w:hAnsi="Arial" w:cs="Arial"/>
            <w:color w:val="000000"/>
            <w:sz w:val="22"/>
            <w:szCs w:val="22"/>
          </w:rPr>
          <w:t xml:space="preserve"> I warn you,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I’m only a small piece of the puzzle. The </w:t>
      </w:r>
      <w:proofErr w:type="spellStart"/>
      <w:ins w:id="14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46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 xml:space="preserve">have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cho</w:t>
      </w:r>
      <w:del w:id="147" w:author="Dan Bellinski" w:date="2016-07-26T20:57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o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se</w:t>
      </w:r>
      <w:ins w:id="148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>n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to revolt on their own. You can’t stop this revolution.</w:t>
      </w:r>
      <w:del w:id="149" w:author="Dan Bellinski" w:date="2016-07-26T21:07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D33DAB9" w14:textId="7F500A0F" w:rsidR="00CF10CF" w:rsidDel="00CF10CF" w:rsidRDefault="00CF10CF" w:rsidP="00C54A91">
      <w:pPr>
        <w:rPr>
          <w:del w:id="150" w:author="Dan Bellinski" w:date="2016-07-24T12:12:00Z"/>
          <w:rFonts w:ascii="Arial" w:hAnsi="Arial" w:cs="Arial"/>
          <w:color w:val="000000"/>
          <w:sz w:val="22"/>
          <w:szCs w:val="22"/>
        </w:rPr>
      </w:pPr>
    </w:p>
    <w:p w14:paraId="668FE037" w14:textId="6C580F6E" w:rsidR="00F843D3" w:rsidRPr="00C54A91" w:rsidRDefault="00802D08" w:rsidP="00C54A91">
      <w:pPr>
        <w:rPr>
          <w:rFonts w:ascii="Times New Roman" w:hAnsi="Times New Roman" w:cs="Times New Roman"/>
        </w:rPr>
      </w:pPr>
      <w:del w:id="151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Darn, </w:t>
      </w:r>
      <w:ins w:id="152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153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I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missed Mort again</w:t>
      </w:r>
      <w:del w:id="154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. H</w:delText>
        </w:r>
      </w:del>
      <w:ins w:id="155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. H</w:t>
        </w:r>
      </w:ins>
      <w:r>
        <w:rPr>
          <w:rFonts w:ascii="Arial" w:hAnsi="Arial" w:cs="Arial"/>
          <w:color w:val="000000"/>
          <w:sz w:val="22"/>
          <w:szCs w:val="22"/>
        </w:rPr>
        <w:t xml:space="preserve">e must have </w:t>
      </w:r>
      <w:del w:id="156" w:author="Dan Bellinski" w:date="2016-07-29T18:37:00Z">
        <w:r w:rsidDel="00DA26AB">
          <w:rPr>
            <w:rFonts w:ascii="Arial" w:hAnsi="Arial" w:cs="Arial"/>
            <w:color w:val="000000"/>
            <w:sz w:val="22"/>
            <w:szCs w:val="22"/>
          </w:rPr>
          <w:delText xml:space="preserve">already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traveled to the </w:t>
      </w:r>
      <w:del w:id="157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58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world.</w:t>
      </w:r>
      <w:del w:id="159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266D846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6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6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raised the </w:t>
      </w:r>
      <w:proofErr w:type="spellStart"/>
      <w:ins w:id="16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to be their slaves and took away their freedom)</w:t>
      </w:r>
    </w:p>
    <w:p w14:paraId="7B2C8906" w14:textId="527E47E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63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64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00A0F6C" w14:textId="0CFE825F" w:rsidR="006873FE" w:rsidRDefault="006873FE" w:rsidP="00C54A91">
      <w:pPr>
        <w:rPr>
          <w:ins w:id="165" w:author="Dan Bellinski" w:date="2016-07-29T18:38:00Z"/>
          <w:rFonts w:ascii="Arial" w:hAnsi="Arial" w:cs="Arial"/>
          <w:color w:val="000000"/>
          <w:sz w:val="22"/>
          <w:szCs w:val="22"/>
        </w:rPr>
      </w:pPr>
      <w:ins w:id="166" w:author="Dan Bellinski" w:date="2016-07-29T18:38:00Z">
        <w:r>
          <w:rPr>
            <w:rFonts w:ascii="Arial" w:hAnsi="Arial" w:cs="Arial"/>
            <w:color w:val="000000"/>
            <w:sz w:val="22"/>
            <w:szCs w:val="22"/>
          </w:rPr>
          <w:t xml:space="preserve">You reach the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Ignis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world at light speed. Have you been working out?</w:t>
        </w:r>
      </w:ins>
    </w:p>
    <w:p w14:paraId="3634C42B" w14:textId="0CB9F686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del w:id="167" w:author="Dan Bellinski" w:date="2016-07-26T20:58:00Z">
        <w:r w:rsidDel="00F85591">
          <w:rPr>
            <w:rFonts w:ascii="Arial" w:hAnsi="Arial" w:cs="Arial"/>
            <w:color w:val="000000"/>
            <w:sz w:val="22"/>
            <w:szCs w:val="22"/>
          </w:rPr>
          <w:delText xml:space="preserve">You ask yourself, </w:delText>
        </w:r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Why would the </w:t>
      </w:r>
      <w:proofErr w:type="spellStart"/>
      <w:ins w:id="16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revolt? </w:t>
      </w:r>
      <w:del w:id="16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7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7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lived </w:t>
      </w:r>
      <w:del w:id="172" w:author="Dan Bellinski" w:date="2016-07-26T20:57:00Z">
        <w:r w:rsidR="00C54A91" w:rsidRPr="00C54A91" w:rsidDel="000E1EE3">
          <w:rPr>
            <w:rFonts w:ascii="Arial" w:hAnsi="Arial" w:cs="Arial"/>
            <w:color w:val="000000"/>
            <w:sz w:val="22"/>
            <w:szCs w:val="22"/>
          </w:rPr>
          <w:delText>in harmony</w:delText>
        </w:r>
      </w:del>
      <w:ins w:id="173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peac</w:t>
        </w:r>
      </w:ins>
      <w:ins w:id="174" w:author="Dan Bellinski" w:date="2016-07-26T20:58:00Z">
        <w:r w:rsidR="000E1EE3">
          <w:rPr>
            <w:rFonts w:ascii="Arial" w:hAnsi="Arial" w:cs="Arial"/>
            <w:color w:val="000000"/>
            <w:sz w:val="22"/>
            <w:szCs w:val="22"/>
          </w:rPr>
          <w:t>e</w:t>
        </w:r>
      </w:ins>
      <w:ins w:id="175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ably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for hundreds of years.</w:t>
      </w:r>
      <w:del w:id="176" w:author="Dan Bellinski" w:date="2016-07-26T20:58:00Z"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77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 xml:space="preserve">At least this was </w:t>
        </w:r>
      </w:ins>
      <w:ins w:id="178" w:author="Dan Bellinski" w:date="2016-07-29T19:24:00Z">
        <w:r w:rsidR="00DF1695">
          <w:rPr>
            <w:rFonts w:ascii="Arial" w:hAnsi="Arial" w:cs="Arial"/>
            <w:color w:val="000000"/>
            <w:sz w:val="22"/>
            <w:szCs w:val="22"/>
          </w:rPr>
          <w:t>the</w:t>
        </w:r>
      </w:ins>
      <w:ins w:id="179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 xml:space="preserve"> perception.</w:t>
        </w:r>
      </w:ins>
    </w:p>
    <w:p w14:paraId="21567CD7" w14:textId="0C69F06B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180" w:author="Dan Bellinski" w:date="2016-07-29T19:28:00Z">
        <w:r w:rsidRPr="00C54A91" w:rsidDel="00F06F80">
          <w:delText xml:space="preserve">5 </w:delText>
        </w:r>
      </w:del>
      <w:ins w:id="181" w:author="Dan Bellinski" w:date="2016-07-29T19:28:00Z">
        <w:r w:rsidR="00F06F80">
          <w:t>7</w:t>
        </w:r>
        <w:r w:rsidR="00F06F80" w:rsidRPr="00C54A91">
          <w:t xml:space="preserve"> </w:t>
        </w:r>
      </w:ins>
      <w:r w:rsidRPr="00C54A91">
        <w:t>- Beginning</w:t>
      </w:r>
    </w:p>
    <w:p w14:paraId="0E000812" w14:textId="67B064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</w:t>
      </w:r>
      <w:del w:id="182" w:author="Dan Bellinski" w:date="2016-07-25T21:57:00Z">
        <w:r w:rsidR="009068F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83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9068F1">
        <w:rPr>
          <w:rFonts w:ascii="Arial" w:hAnsi="Arial" w:cs="Arial"/>
          <w:color w:val="000000"/>
          <w:sz w:val="22"/>
          <w:szCs w:val="22"/>
        </w:rPr>
        <w:t xml:space="preserve">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proofErr w:type="spellStart"/>
      <w:ins w:id="18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you sit down to catch your breath. You notice </w:t>
      </w:r>
      <w:del w:id="185" w:author="Dan Bellinski" w:date="2016-07-29T18:38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 xml:space="preserve">one </w:delText>
        </w:r>
      </w:del>
      <w:ins w:id="186" w:author="Dan Bellinski" w:date="2016-07-29T18:38:00Z">
        <w:r w:rsidR="00A9318A">
          <w:rPr>
            <w:rFonts w:ascii="Arial" w:hAnsi="Arial" w:cs="Arial"/>
            <w:color w:val="000000"/>
            <w:sz w:val="22"/>
            <w:szCs w:val="22"/>
          </w:rPr>
          <w:t xml:space="preserve">one of the </w:t>
        </w:r>
        <w:proofErr w:type="spellStart"/>
        <w:r w:rsidR="00A9318A">
          <w:rPr>
            <w:rFonts w:ascii="Arial" w:hAnsi="Arial" w:cs="Arial"/>
            <w:color w:val="000000"/>
            <w:sz w:val="22"/>
            <w:szCs w:val="22"/>
          </w:rPr>
          <w:t>Imal</w:t>
        </w:r>
      </w:ins>
      <w:ins w:id="187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’s</w:t>
        </w:r>
      </w:ins>
      <w:proofErr w:type="spellEnd"/>
      <w:ins w:id="188" w:author="Dan Bellinski" w:date="2016-07-29T18:38:00Z">
        <w:r w:rsidR="00A9318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shield</w:t>
      </w:r>
      <w:ins w:id="189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depicts a graphic scene</w:t>
      </w:r>
      <w:ins w:id="190" w:author="Dan Bellinski" w:date="2016-07-26T20:58:00Z">
        <w:r w:rsidR="00FA1010">
          <w:rPr>
            <w:rFonts w:ascii="Arial" w:hAnsi="Arial" w:cs="Arial"/>
            <w:color w:val="000000"/>
            <w:sz w:val="22"/>
            <w:szCs w:val="22"/>
          </w:rPr>
          <w:t xml:space="preserve">: </w:t>
        </w:r>
      </w:ins>
      <w:del w:id="191" w:author="Dan Bellinski" w:date="2016-07-26T20:58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9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19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</w:t>
        </w:r>
        <w:proofErr w:type="spellEnd"/>
        <w:r w:rsidR="00EC1B7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standing behind watching.</w:t>
      </w:r>
    </w:p>
    <w:p w14:paraId="3242445A" w14:textId="4CBF842D" w:rsidR="00C54A91" w:rsidRPr="00C54A91" w:rsidDel="00DF1695" w:rsidRDefault="00C54A91" w:rsidP="00C54A91">
      <w:pPr>
        <w:rPr>
          <w:del w:id="194" w:author="Dan Bellinski" w:date="2016-07-29T19:25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proofErr w:type="spellStart"/>
      <w:ins w:id="19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shield</w:t>
      </w:r>
      <w:ins w:id="196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97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>shows a</w:delText>
        </w:r>
      </w:del>
      <w:ins w:id="198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dead </w:t>
      </w:r>
      <w:proofErr w:type="spellStart"/>
      <w:ins w:id="19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0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0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sitting around eating it. </w:t>
      </w:r>
    </w:p>
    <w:p w14:paraId="3344F1CF" w14:textId="121F09BC" w:rsidR="00C54A91" w:rsidRPr="00C54A91" w:rsidDel="00A9318A" w:rsidRDefault="00C54A91" w:rsidP="00C54A91">
      <w:pPr>
        <w:rPr>
          <w:del w:id="202" w:author="Dan Bellinski" w:date="2016-07-29T18:39:00Z"/>
          <w:rFonts w:ascii="Times New Roman" w:hAnsi="Times New Roman" w:cs="Times New Roman"/>
        </w:rPr>
      </w:pPr>
      <w:del w:id="203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>A third shield</w:delText>
        </w:r>
      </w:del>
      <w:del w:id="204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 depicts </w:delText>
        </w:r>
      </w:del>
      <w:del w:id="205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 xml:space="preserve">a  being whipped as it is being ridden. </w:delText>
        </w:r>
      </w:del>
    </w:p>
    <w:p w14:paraId="72437785" w14:textId="647F98D8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del w:id="206" w:author="Dan Bellinski" w:date="2016-07-26T20:59:00Z"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’re</w:delText>
        </w:r>
      </w:del>
      <w:r w:rsidR="00912723">
        <w:rPr>
          <w:rFonts w:ascii="Arial" w:hAnsi="Arial" w:cs="Arial"/>
          <w:color w:val="000000"/>
          <w:sz w:val="22"/>
          <w:szCs w:val="22"/>
        </w:rPr>
        <w:t xml:space="preserve"> </w:t>
      </w:r>
      <w:del w:id="207" w:author="Dan Bellinski" w:date="2016-07-26T20:59:00Z"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>start</w:delText>
        </w:r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ing</w:delText>
        </w:r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 xml:space="preserve"> to </w:delText>
        </w:r>
      </w:del>
      <w:del w:id="208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>get the feeling</w:delText>
        </w:r>
      </w:del>
      <w:ins w:id="209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realize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there’s more behind this revolution than you first thought.</w:t>
      </w:r>
    </w:p>
    <w:p w14:paraId="214D1571" w14:textId="5F43F369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210" w:author="Dan Bellinski" w:date="2016-07-29T19:29:00Z">
        <w:r w:rsidRPr="00C54A91" w:rsidDel="00F51F4D">
          <w:delText xml:space="preserve">10 </w:delText>
        </w:r>
      </w:del>
      <w:ins w:id="211" w:author="Dan Bellinski" w:date="2016-07-29T19:29:00Z">
        <w:r w:rsidR="00F51F4D" w:rsidRPr="00C54A91">
          <w:t>1</w:t>
        </w:r>
        <w:r w:rsidR="00F51F4D">
          <w:t>1</w:t>
        </w:r>
        <w:r w:rsidR="00F51F4D" w:rsidRPr="00C54A91">
          <w:t xml:space="preserve"> </w:t>
        </w:r>
      </w:ins>
      <w:r w:rsidRPr="00C54A91">
        <w:t>- Beginning</w:t>
      </w:r>
    </w:p>
    <w:p w14:paraId="14985C7A" w14:textId="769D6005" w:rsidR="00C54A91" w:rsidRDefault="00C54A91" w:rsidP="00C54A91">
      <w:pPr>
        <w:rPr>
          <w:ins w:id="212" w:author="Dan Bellinski" w:date="2016-07-25T22:0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proofErr w:type="spellStart"/>
      <w:ins w:id="21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you have noticed the passion within their eyes. They’re determined and inspired. They yearn for something </w:t>
      </w:r>
      <w:del w:id="214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 xml:space="preserve">different </w:delText>
        </w:r>
      </w:del>
      <w:ins w:id="215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more</w:t>
        </w:r>
        <w:r w:rsidR="009A00D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than hurting you. They believe they’re fighting for something good.</w:t>
      </w:r>
    </w:p>
    <w:p w14:paraId="38CAAC8A" w14:textId="5EBBD9B4" w:rsidR="00793077" w:rsidRPr="00C54A91" w:rsidDel="00153648" w:rsidRDefault="00793077" w:rsidP="00C54A91">
      <w:pPr>
        <w:rPr>
          <w:del w:id="216" w:author="Dan Bellinski" w:date="2016-07-29T18:39:00Z"/>
          <w:rFonts w:ascii="Times New Roman" w:eastAsiaTheme="minorHAnsi" w:hAnsi="Times New Roman" w:cs="Times New Roman"/>
        </w:rPr>
      </w:pP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23C40FF5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del w:id="217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218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find a third camp with</w:t>
      </w:r>
      <w:del w:id="219" w:author="Dan Bellinski" w:date="2016-07-25T18:57:00Z">
        <w:r w:rsidR="00C54A91"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19D81E68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220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221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2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2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ins w:id="22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for far too long. </w:t>
      </w:r>
      <w:del w:id="225" w:author="Dan Bellinski" w:date="2016-07-25T18:56:00Z">
        <w:r w:rsidR="00EE22C4" w:rsidDel="0016429F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s </w:delText>
        </w:r>
      </w:del>
      <w:ins w:id="226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The silence of obedience gave the illusion of peace</w:t>
        </w:r>
      </w:ins>
      <w:del w:id="227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>thought there was harmony with the s because of their obedience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228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They’ve </w:delText>
        </w:r>
      </w:del>
      <w:ins w:id="229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424E92">
          <w:rPr>
            <w:rFonts w:ascii="Arial" w:hAnsi="Arial" w:cs="Arial"/>
            <w:color w:val="000000"/>
            <w:sz w:val="22"/>
            <w:szCs w:val="22"/>
          </w:rPr>
          <w:t xml:space="preserve"> ha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ins w:id="23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eyes. Why does it take such drastic measures to see what </w:t>
      </w:r>
      <w:ins w:id="231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232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>we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’re doing is wrong?</w:t>
      </w:r>
      <w:del w:id="233" w:author="Dan Bellinski" w:date="2016-07-29T18:40:00Z">
        <w:r w:rsidRPr="00C54A91" w:rsidDel="00153648">
          <w:rPr>
            <w:rFonts w:ascii="Arial" w:hAnsi="Arial" w:cs="Arial"/>
            <w:color w:val="000000"/>
            <w:sz w:val="22"/>
            <w:szCs w:val="22"/>
          </w:rPr>
          <w:delText xml:space="preserve"> The </w:delText>
        </w:r>
      </w:del>
      <w:del w:id="234" w:author="Dan Bellinski" w:date="2016-07-25T21:57:00Z">
        <w:r w:rsidRPr="00C54A9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del w:id="235" w:author="Dan Bellinski" w:date="2016-07-29T18:40:00Z">
        <w:r w:rsidRPr="00C54A91" w:rsidDel="00153648">
          <w:rPr>
            <w:rFonts w:ascii="Arial" w:hAnsi="Arial" w:cs="Arial"/>
            <w:color w:val="000000"/>
            <w:sz w:val="22"/>
            <w:szCs w:val="22"/>
          </w:rPr>
          <w:delText xml:space="preserve"> world is ours.</w:delText>
        </w:r>
      </w:del>
      <w:del w:id="236" w:author="Dan Bellinski" w:date="2016-07-25T18:57:00Z">
        <w:r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C4C5FA1" w14:textId="12D8361C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</w:t>
      </w:r>
      <w:del w:id="237" w:author="Dan Bellinski" w:date="2016-07-25T21:55:00Z">
        <w:r w:rsidR="002405B9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3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ins w:id="239" w:author="Dan Bellinski" w:date="2016-07-29T18:40:00Z">
        <w:r w:rsidR="00153648">
          <w:rPr>
            <w:rFonts w:ascii="Arial" w:hAnsi="Arial" w:cs="Arial"/>
            <w:color w:val="000000"/>
            <w:sz w:val="22"/>
            <w:szCs w:val="22"/>
          </w:rPr>
          <w:t xml:space="preserve">, to </w:t>
        </w:r>
        <w:r w:rsidR="00E67ABA">
          <w:rPr>
            <w:rFonts w:ascii="Arial" w:hAnsi="Arial" w:cs="Arial"/>
            <w:color w:val="000000"/>
            <w:sz w:val="22"/>
            <w:szCs w:val="22"/>
          </w:rPr>
          <w:t>reach</w:t>
        </w:r>
        <w:r w:rsidR="00153648">
          <w:rPr>
            <w:rFonts w:ascii="Arial" w:hAnsi="Arial" w:cs="Arial"/>
            <w:color w:val="000000"/>
            <w:sz w:val="22"/>
            <w:szCs w:val="22"/>
          </w:rPr>
          <w:t xml:space="preserve"> Mort</w:t>
        </w:r>
      </w:ins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7B8B01D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del w:id="24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4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treating </w:t>
      </w:r>
      <w:proofErr w:type="spellStart"/>
      <w:ins w:id="24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49D4B95C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</w:t>
      </w:r>
      <w:del w:id="243" w:author="Dan Bellinski" w:date="2016-07-24T12:19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 xml:space="preserve">began to 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contemplate Mort’s words.</w:t>
      </w:r>
      <w:ins w:id="244" w:author="Dan Bellinski" w:date="2016-07-25T18:57:00Z">
        <w:r w:rsidR="006050B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45" w:author="Dan Bellinski" w:date="2016-07-26T21:02:00Z">
        <w:r w:rsidR="00C54A91" w:rsidRPr="00C54A91" w:rsidDel="006050B7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del w:id="24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4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just? Did we go too far with our rule over the </w:t>
      </w:r>
      <w:proofErr w:type="spellStart"/>
      <w:ins w:id="24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>?</w:t>
      </w:r>
      <w:del w:id="249" w:author="Dan Bellinski" w:date="2016-07-26T21:02:00Z"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250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 xml:space="preserve">You realize Mort’s mission </w:t>
        </w:r>
      </w:ins>
      <w:ins w:id="251" w:author="Dan Bellinski" w:date="2016-07-29T18:40:00Z">
        <w:r w:rsidR="005D199F">
          <w:rPr>
            <w:rFonts w:ascii="Arial" w:hAnsi="Arial" w:cs="Arial"/>
            <w:color w:val="000000"/>
            <w:sz w:val="22"/>
            <w:szCs w:val="22"/>
          </w:rPr>
          <w:t>is</w:t>
        </w:r>
      </w:ins>
      <w:ins w:id="252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 xml:space="preserve"> not about power, but about justice.</w:t>
        </w:r>
      </w:ins>
      <w:del w:id="253" w:author="Dan Bellinski" w:date="2016-07-24T12:20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>I must find Mort, the man who can communicate with them, and understand what they desire.</w:delText>
        </w:r>
      </w:del>
    </w:p>
    <w:p w14:paraId="39B479B1" w14:textId="7097D9BF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 xml:space="preserve">Level </w:t>
      </w:r>
      <w:del w:id="254" w:author="Dan Bellinski" w:date="2016-07-29T19:29:00Z">
        <w:r w:rsidDel="00E46C29">
          <w:delText xml:space="preserve">8 </w:delText>
        </w:r>
      </w:del>
      <w:ins w:id="255" w:author="Dan Bellinski" w:date="2016-07-29T19:29:00Z">
        <w:r w:rsidR="00E46C29">
          <w:t>10</w:t>
        </w:r>
        <w:r w:rsidR="00E46C29">
          <w:t xml:space="preserve"> </w:t>
        </w:r>
      </w:ins>
      <w:r>
        <w:t>- Beginnin</w:t>
      </w:r>
      <w:r w:rsidR="00C54A91" w:rsidRPr="00C54A91">
        <w:t>g</w:t>
      </w:r>
    </w:p>
    <w:p w14:paraId="201BC09F" w14:textId="1553CD42" w:rsidR="00C54A91" w:rsidRDefault="00F0259E" w:rsidP="00C54A91">
      <w:pPr>
        <w:rPr>
          <w:ins w:id="256" w:author="Dan Bellinski" w:date="2016-07-25T22:08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del w:id="257" w:author="Dan Bellinski" w:date="2016-07-25T21:55:00Z">
        <w:r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5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12C262C7" w14:textId="78D49AA4" w:rsidR="00525142" w:rsidRPr="00C54A91" w:rsidDel="006A6E02" w:rsidRDefault="00525142" w:rsidP="00C54A91">
      <w:pPr>
        <w:rPr>
          <w:del w:id="259" w:author="Dan Bellinski" w:date="2016-07-29T18:41:00Z"/>
          <w:rFonts w:ascii="Times New Roman" w:eastAsiaTheme="minorHAnsi" w:hAnsi="Times New Roman" w:cs="Times New Roman"/>
        </w:rPr>
      </w:pP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5005B3A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260" w:author="Dan Bellinski" w:date="2016-07-25T18:57:00Z"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Mort, you have helped me see </w:t>
        </w:r>
        <w:r w:rsidR="0029709E">
          <w:rPr>
            <w:rFonts w:ascii="Arial" w:hAnsi="Arial" w:cs="Arial"/>
            <w:color w:val="000000"/>
            <w:sz w:val="22"/>
            <w:szCs w:val="22"/>
          </w:rPr>
          <w:t>the</w:t>
        </w:r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 faults</w:t>
        </w:r>
        <w:r w:rsidR="0029709E">
          <w:rPr>
            <w:rFonts w:ascii="Arial" w:hAnsi="Arial" w:cs="Arial"/>
            <w:color w:val="000000"/>
            <w:sz w:val="22"/>
            <w:szCs w:val="22"/>
          </w:rPr>
          <w:t xml:space="preserve"> of the </w:t>
        </w:r>
      </w:ins>
      <w:proofErr w:type="spellStart"/>
      <w:ins w:id="26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262" w:author="Dan Bellinski" w:date="2016-07-25T18:57:00Z"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 xml:space="preserve">Mort, as a leader of the </w:delText>
        </w:r>
        <w:r w:rsidR="00EE22C4" w:rsidDel="0029709E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>s, you have helped me see our faults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263" w:author="Dan Bellinski" w:date="2016-07-26T21:02:00Z">
        <w:r w:rsidRPr="00C54A91" w:rsidDel="006050B7">
          <w:rPr>
            <w:rFonts w:ascii="Arial" w:hAnsi="Arial" w:cs="Arial"/>
            <w:color w:val="000000"/>
            <w:sz w:val="22"/>
            <w:szCs w:val="22"/>
          </w:rPr>
          <w:delText>We let o</w:delText>
        </w:r>
      </w:del>
      <w:ins w:id="264" w:author="Dan Bellinski" w:date="2016-07-26T21:02:00Z">
        <w:r w:rsidR="006050B7">
          <w:rPr>
            <w:rFonts w:ascii="Arial" w:hAnsi="Arial" w:cs="Arial"/>
            <w:color w:val="000000"/>
            <w:sz w:val="22"/>
            <w:szCs w:val="22"/>
          </w:rPr>
          <w:t>O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ur </w:t>
      </w:r>
      <w:del w:id="265" w:author="Dan Bellinski" w:date="2016-07-24T12:20:00Z">
        <w:r w:rsidRPr="00C54A91" w:rsidDel="00B52D89">
          <w:rPr>
            <w:rFonts w:ascii="Arial" w:hAnsi="Arial" w:cs="Arial"/>
            <w:color w:val="000000"/>
            <w:sz w:val="22"/>
            <w:szCs w:val="22"/>
          </w:rPr>
          <w:delText xml:space="preserve">greed </w:delText>
        </w:r>
      </w:del>
      <w:ins w:id="266" w:author="Dan Bellinski" w:date="2016-07-24T12:20:00Z">
        <w:r w:rsidR="00B52D89">
          <w:rPr>
            <w:rFonts w:ascii="Arial" w:hAnsi="Arial" w:cs="Arial"/>
            <w:color w:val="000000"/>
            <w:sz w:val="22"/>
            <w:szCs w:val="22"/>
          </w:rPr>
          <w:t>egos</w:t>
        </w:r>
        <w:r w:rsidR="00B52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and our power control us.</w:t>
      </w:r>
      <w:del w:id="267" w:author="Dan Bellinski" w:date="2016-07-29T19:25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 We surrender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ins w:id="268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As a leader of the </w:t>
        </w:r>
      </w:ins>
      <w:proofErr w:type="spellStart"/>
      <w:ins w:id="26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270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I </w:t>
      </w:r>
      <w:ins w:id="271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 xml:space="preserve">surrender and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pledge our peace to the </w:t>
      </w:r>
      <w:proofErr w:type="spellStart"/>
      <w:ins w:id="27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ins w:id="273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74" w:author="Dan Bellinski" w:date="2016-07-29T19:26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and </w:delText>
        </w:r>
      </w:del>
      <w:ins w:id="275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I</w:t>
        </w:r>
        <w:r w:rsidR="00101D66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promise </w:t>
      </w:r>
      <w:del w:id="276" w:author="Dan Bellinski" w:date="2016-07-29T19:26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to </w:delText>
        </w:r>
      </w:del>
      <w:proofErr w:type="spellStart"/>
      <w:ins w:id="277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Rulens</w:t>
        </w:r>
        <w:proofErr w:type="spellEnd"/>
        <w:r w:rsidR="00101D66">
          <w:rPr>
            <w:rFonts w:ascii="Arial" w:hAnsi="Arial" w:cs="Arial"/>
            <w:color w:val="000000"/>
            <w:sz w:val="22"/>
            <w:szCs w:val="22"/>
          </w:rPr>
          <w:t xml:space="preserve"> will</w:t>
        </w:r>
        <w:r w:rsidR="00101D66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treat every living thing with the respect and love that it deserves.</w:t>
      </w:r>
      <w:ins w:id="278" w:author="Dan Bellinski" w:date="2016-07-24T12:21:00Z"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393B37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will live in true freedom across the 4 worlds.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2B97A0E6" w14:textId="75DD4E7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and Jim talked for hours</w:t>
      </w:r>
      <w:ins w:id="279" w:author="Dan Bellinski" w:date="2016-07-29T18:41:00Z">
        <w:r w:rsidR="006078A5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80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, of their childhood,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of a world in which </w:t>
      </w:r>
      <w:proofErr w:type="spellStart"/>
      <w:ins w:id="28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8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8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could live together</w:t>
      </w:r>
      <w:ins w:id="284" w:author="Dan Bellinski" w:date="2016-07-24T13:13:00Z">
        <w:r w:rsidR="005B48D5">
          <w:rPr>
            <w:rFonts w:ascii="Arial" w:hAnsi="Arial" w:cs="Arial"/>
            <w:color w:val="000000"/>
            <w:sz w:val="22"/>
            <w:szCs w:val="22"/>
          </w:rPr>
          <w:t xml:space="preserve"> and both be free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As leaders of their people, they signed a treaty and made a commitment to uphold the words they wrote.</w:t>
      </w:r>
    </w:p>
    <w:p w14:paraId="730467F3" w14:textId="4811B1CE" w:rsidR="00C54A91" w:rsidRPr="00C54A91" w:rsidDel="006078A5" w:rsidRDefault="00C54A91" w:rsidP="00C54A91">
      <w:pPr>
        <w:rPr>
          <w:del w:id="285" w:author="Dan Bellinski" w:date="2016-07-29T18:41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It all seemed as though the worlds would be at peace once again</w:t>
      </w:r>
      <w:del w:id="286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, this time </w:delText>
        </w:r>
      </w:del>
      <w:del w:id="287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288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 and s truly living in freedom and harmony.</w:delText>
        </w:r>
      </w:del>
      <w:ins w:id="289" w:author="Dan Bellinski" w:date="2016-07-29T18:41:00Z">
        <w:r w:rsidR="006078A5">
          <w:rPr>
            <w:rFonts w:ascii="Arial" w:hAnsi="Arial" w:cs="Arial"/>
            <w:color w:val="000000"/>
            <w:sz w:val="22"/>
            <w:szCs w:val="22"/>
          </w:rPr>
          <w:t xml:space="preserve">. </w:t>
        </w:r>
      </w:ins>
    </w:p>
    <w:p w14:paraId="0B14D1A9" w14:textId="5788F7E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Thinking the day over, </w:t>
      </w:r>
      <w:del w:id="290" w:author="Dan Bellinski" w:date="2016-07-26T20:45:00Z">
        <w:r w:rsidRPr="00C54A91" w:rsidDel="00172010">
          <w:rPr>
            <w:rFonts w:ascii="Arial" w:hAnsi="Arial" w:cs="Arial"/>
            <w:color w:val="000000"/>
            <w:sz w:val="22"/>
            <w:szCs w:val="22"/>
          </w:rPr>
          <w:delText xml:space="preserve">Jim </w:delText>
        </w:r>
      </w:del>
      <w:proofErr w:type="spellStart"/>
      <w:ins w:id="291" w:author="Dan Bellinski" w:date="2016-07-26T20:45:00Z">
        <w:r w:rsidR="00172010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172010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turned to start his journey home and Mort spoke</w:t>
      </w:r>
      <w:ins w:id="292" w:author="Dan Bellinski" w:date="2016-07-26T21:03:00Z">
        <w:r w:rsidR="00F61088">
          <w:rPr>
            <w:rFonts w:ascii="Arial" w:hAnsi="Arial" w:cs="Arial"/>
            <w:color w:val="000000"/>
            <w:sz w:val="22"/>
            <w:szCs w:val="22"/>
          </w:rPr>
          <w:t>:</w:t>
        </w:r>
      </w:ins>
      <w:del w:id="293" w:author="Dan Bellinski" w:date="2016-07-26T21:03:00Z">
        <w:r w:rsidRPr="00C54A91" w:rsidDel="00F61088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</w:p>
    <w:p w14:paraId="38BC07F4" w14:textId="2343720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proofErr w:type="spellStart"/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 </w:t>
      </w:r>
      <w:ins w:id="294" w:author="Dan Bellinski" w:date="2016-07-26T20:42:00Z">
        <w:r w:rsidR="00325802">
          <w:rPr>
            <w:rFonts w:ascii="Arial" w:hAnsi="Arial" w:cs="Arial"/>
            <w:color w:val="000000"/>
            <w:sz w:val="22"/>
            <w:szCs w:val="22"/>
          </w:rPr>
          <w:t>should have mentioned</w:t>
        </w:r>
      </w:ins>
      <w:del w:id="295" w:author="Dan Bellinski" w:date="2016-07-26T20:40:00Z">
        <w:r w:rsidRPr="00C54A91" w:rsidDel="008E2863">
          <w:rPr>
            <w:rFonts w:ascii="Arial" w:hAnsi="Arial" w:cs="Arial"/>
            <w:color w:val="000000"/>
            <w:sz w:val="22"/>
            <w:szCs w:val="22"/>
          </w:rPr>
          <w:delText>fear I cannot stop this battle alone</w:delText>
        </w:r>
      </w:del>
      <w:ins w:id="296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ins w:id="297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I, </w:t>
        </w:r>
      </w:ins>
      <w:ins w:id="298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umm, may have shattered </w:t>
        </w:r>
      </w:ins>
      <w:ins w:id="299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>the</w:t>
        </w:r>
      </w:ins>
      <w:ins w:id="300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 space</w:t>
        </w:r>
      </w:ins>
      <w:ins w:id="301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02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>time</w:t>
        </w:r>
      </w:ins>
      <w:ins w:id="303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continuum</w:t>
        </w:r>
      </w:ins>
      <w:ins w:id="304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05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and </w:t>
        </w:r>
      </w:ins>
      <w:ins w:id="306" w:author="Dan Bellinski" w:date="2016-07-26T20:52:00Z">
        <w:r w:rsidR="00A65A24">
          <w:rPr>
            <w:rFonts w:ascii="Arial" w:hAnsi="Arial" w:cs="Arial"/>
            <w:color w:val="000000"/>
            <w:sz w:val="22"/>
            <w:szCs w:val="22"/>
          </w:rPr>
          <w:t xml:space="preserve">summoned evil </w:t>
        </w:r>
        <w:proofErr w:type="spellStart"/>
        <w:r w:rsidR="00A65A24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A65A24">
          <w:rPr>
            <w:rFonts w:ascii="Arial" w:hAnsi="Arial" w:cs="Arial"/>
            <w:color w:val="000000"/>
            <w:sz w:val="22"/>
            <w:szCs w:val="22"/>
          </w:rPr>
          <w:t xml:space="preserve"> from the past </w:t>
        </w:r>
      </w:ins>
      <w:ins w:id="307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to bring judgement to the </w:t>
        </w:r>
        <w:proofErr w:type="spellStart"/>
        <w:r w:rsidR="00DD6290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308" w:author="Dan Bellinski" w:date="2016-07-26T20:41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  <w:commentRangeStart w:id="309"/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There are things, evil things, that have been awakened</w:delText>
        </w:r>
        <w:commentRangeEnd w:id="309"/>
        <w:r w:rsidR="00E57BB8" w:rsidDel="00325802">
          <w:rPr>
            <w:rStyle w:val="CommentReference"/>
          </w:rPr>
          <w:commentReference w:id="309"/>
        </w:r>
      </w:del>
      <w:del w:id="310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 xml:space="preserve"> in the </w:delText>
        </w:r>
      </w:del>
      <w:del w:id="311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12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>realm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313" w:author="Dan Bellinski" w:date="2016-07-26T20:41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Now that their ruler, the king of tempus, is</w:t>
        </w:r>
      </w:ins>
      <w:ins w:id="314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awake, I’ll need some help, he</w:t>
        </w:r>
      </w:ins>
      <w:ins w:id="315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’s a bit cranky</w:t>
        </w:r>
      </w:ins>
      <w:ins w:id="316" w:author="Dan Bellinski" w:date="2016-07-26T20:54:00Z">
        <w:r w:rsidR="00D85427">
          <w:rPr>
            <w:rFonts w:ascii="Arial" w:hAnsi="Arial" w:cs="Arial"/>
            <w:color w:val="000000"/>
            <w:sz w:val="22"/>
            <w:szCs w:val="22"/>
          </w:rPr>
          <w:t xml:space="preserve"> after waking</w:t>
        </w:r>
      </w:ins>
      <w:ins w:id="317" w:author="Dan Bellinski" w:date="2016-07-26T20:53:00Z">
        <w:r w:rsidR="00F24447">
          <w:rPr>
            <w:rFonts w:ascii="Arial" w:hAnsi="Arial" w:cs="Arial"/>
            <w:color w:val="000000"/>
            <w:sz w:val="22"/>
            <w:szCs w:val="22"/>
          </w:rPr>
          <w:t xml:space="preserve"> from centuries of sleep</w:t>
        </w:r>
      </w:ins>
      <w:ins w:id="318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.</w:t>
        </w:r>
        <w:r w:rsidR="00325802" w:rsidRPr="00C54A91" w:rsidDel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19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They are not of this world and will haunt </w:delText>
        </w:r>
      </w:del>
      <w:del w:id="32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321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s </w:delText>
        </w:r>
      </w:del>
      <w:del w:id="322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in their afterlife</w:delText>
        </w:r>
      </w:del>
      <w:del w:id="323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They demand the enslaving of all </w:delText>
        </w:r>
      </w:del>
      <w:del w:id="32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325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all who side with them and will not listen to my reason to find peace</w:delText>
        </w:r>
      </w:del>
      <w:del w:id="326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We must travel there together to defeat </w:delText>
        </w:r>
      </w:del>
      <w:del w:id="327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them</w:delText>
        </w:r>
      </w:del>
      <w:del w:id="328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"</w:t>
      </w:r>
    </w:p>
    <w:p w14:paraId="2089E107" w14:textId="4BD1B712" w:rsidR="00C54A91" w:rsidRPr="00C54A91" w:rsidRDefault="002E4D47" w:rsidP="00C54A91">
      <w:pPr>
        <w:rPr>
          <w:rFonts w:ascii="Times New Roman" w:hAnsi="Times New Roman" w:cs="Times New Roman"/>
        </w:rPr>
      </w:pPr>
      <w:proofErr w:type="spellStart"/>
      <w:ins w:id="329" w:author="Dan Bellinski" w:date="2016-07-24T13:14:00Z">
        <w:r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and Mort pack up their weapons and began their journey to the </w:t>
      </w:r>
      <w:del w:id="330" w:author="Dan Bellinski" w:date="2016-07-26T20:44:00Z">
        <w:r w:rsidR="00C54A91" w:rsidRPr="00C54A91" w:rsidDel="00151D75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ins w:id="331" w:author="Dan Bellinski" w:date="2016-07-26T20:44:00Z">
        <w:r w:rsidR="00151D75">
          <w:rPr>
            <w:rFonts w:ascii="Arial" w:hAnsi="Arial" w:cs="Arial"/>
            <w:color w:val="000000"/>
            <w:sz w:val="22"/>
            <w:szCs w:val="22"/>
          </w:rPr>
          <w:t>tempus</w:t>
        </w:r>
        <w:r w:rsidR="00151D7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realm.</w:t>
      </w:r>
    </w:p>
    <w:p w14:paraId="648A84A9" w14:textId="242A83B7" w:rsidR="00C54A91" w:rsidRPr="00C54A91" w:rsidRDefault="004B7C15" w:rsidP="00C54A91">
      <w:pPr>
        <w:rPr>
          <w:rFonts w:ascii="Times New Roman" w:hAnsi="Times New Roman" w:cs="Times New Roman"/>
        </w:rPr>
      </w:pPr>
      <w:ins w:id="332" w:author="Dan Bellinski" w:date="2016-07-25T22:01:00Z">
        <w:r>
          <w:rPr>
            <w:rFonts w:ascii="Arial" w:hAnsi="Arial" w:cs="Arial"/>
            <w:color w:val="000000"/>
            <w:sz w:val="22"/>
            <w:szCs w:val="22"/>
          </w:rPr>
          <w:t xml:space="preserve">The narrator takes a step back. “Encore you say? Cheer hard enough and more will come.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To be continued</w:t>
      </w:r>
      <w:ins w:id="333" w:author="Dan Bellinski" w:date="2016-07-25T22:02:00Z">
        <w:r>
          <w:rPr>
            <w:rFonts w:ascii="Arial" w:hAnsi="Arial" w:cs="Arial"/>
            <w:color w:val="000000"/>
            <w:sz w:val="22"/>
            <w:szCs w:val="22"/>
          </w:rPr>
          <w:t>.”</w:t>
        </w:r>
      </w:ins>
      <w:del w:id="334" w:author="Dan Bellinski" w:date="2016-07-25T22:02:00Z">
        <w:r w:rsidR="00C54A91" w:rsidRPr="00C54A91" w:rsidDel="004B7C15">
          <w:rPr>
            <w:rFonts w:ascii="Arial" w:hAnsi="Arial" w:cs="Arial"/>
            <w:color w:val="000000"/>
            <w:sz w:val="22"/>
            <w:szCs w:val="22"/>
          </w:rPr>
          <w:delText>...</w:delText>
        </w:r>
      </w:del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356A6D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</w:t>
      </w:r>
      <w:del w:id="335" w:author="Dan Bellinski" w:date="2016-07-25T21:35:00Z">
        <w:r w:rsidRPr="00C54A91" w:rsidDel="006B293C">
          <w:rPr>
            <w:rFonts w:ascii="Arial" w:hAnsi="Arial" w:cs="Arial"/>
            <w:color w:val="000000"/>
            <w:sz w:val="22"/>
            <w:szCs w:val="22"/>
          </w:rPr>
          <w:delText>spirit realm</w:delText>
        </w:r>
      </w:del>
      <w:ins w:id="336" w:author="Dan Bellinski" w:date="2016-07-25T21:35:00Z">
        <w:r w:rsidR="006B293C">
          <w:rPr>
            <w:rFonts w:ascii="Arial" w:hAnsi="Arial" w:cs="Arial"/>
            <w:color w:val="000000"/>
            <w:sz w:val="22"/>
            <w:szCs w:val="22"/>
          </w:rPr>
          <w:t>tempus</w:t>
        </w:r>
      </w:ins>
      <w:ins w:id="337" w:author="Dan Bellinski" w:date="2016-07-25T21:38:00Z">
        <w:r w:rsidR="00BA7517">
          <w:rPr>
            <w:rFonts w:ascii="Arial" w:hAnsi="Arial" w:cs="Arial"/>
            <w:color w:val="000000"/>
            <w:sz w:val="22"/>
            <w:szCs w:val="22"/>
          </w:rPr>
          <w:t xml:space="preserve"> realm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with Mort. The place is creepy, dark, and lacks the spark of life found on your home worlds. The </w:t>
      </w:r>
      <w:proofErr w:type="spellStart"/>
      <w:ins w:id="33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are twisted and demented. You begin the final battle</w:t>
      </w:r>
      <w:ins w:id="339" w:author="Dan Bellinski" w:date="2016-07-27T06:49:00Z">
        <w:r w:rsidR="00B12871">
          <w:rPr>
            <w:rFonts w:ascii="Arial" w:hAnsi="Arial" w:cs="Arial"/>
            <w:color w:val="000000"/>
            <w:sz w:val="22"/>
            <w:szCs w:val="22"/>
          </w:rPr>
          <w:t xml:space="preserve"> to reach the kind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73F653B5" w14:textId="28385524" w:rsidR="000E5B94" w:rsidRPr="00C54A91" w:rsidDel="005867EC" w:rsidRDefault="00C54A91" w:rsidP="00C54A91">
      <w:pPr>
        <w:rPr>
          <w:del w:id="340" w:author="Dan Bellinski" w:date="2016-07-29T18:42:00Z"/>
          <w:rFonts w:ascii="Times New Roman" w:eastAsiaTheme="minorHAnsi" w:hAnsi="Times New Roman" w:cs="Times New Roman"/>
        </w:rPr>
      </w:pPr>
      <w:del w:id="341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Mort turns to you. The </w:delText>
        </w:r>
      </w:del>
      <w:del w:id="342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43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s here are </w:delText>
        </w:r>
        <w:r w:rsidR="00286E55" w:rsidRPr="00C54A91" w:rsidDel="00E539C8">
          <w:rPr>
            <w:rFonts w:ascii="Arial" w:hAnsi="Arial" w:cs="Arial"/>
            <w:color w:val="000000"/>
            <w:sz w:val="22"/>
            <w:szCs w:val="22"/>
          </w:rPr>
          <w:delText>led</w:delText>
        </w:r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 by the </w:delText>
        </w:r>
      </w:del>
      <w:del w:id="344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45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>king. We must find him and defeat him.</w:delText>
        </w:r>
      </w:del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56D055A3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</w:t>
      </w:r>
      <w:del w:id="346" w:author="Dan Bellinski" w:date="2016-07-26T21:03:00Z">
        <w:r w:rsidRPr="00C54A91" w:rsidDel="004F4CB6">
          <w:rPr>
            <w:rFonts w:ascii="Arial" w:hAnsi="Arial" w:cs="Arial"/>
            <w:color w:val="000000"/>
            <w:sz w:val="22"/>
            <w:szCs w:val="22"/>
          </w:rPr>
          <w:delText xml:space="preserve"> which </w:delText>
        </w:r>
      </w:del>
      <w:del w:id="347" w:author="Dan Bellinski" w:date="2016-07-26T21:07:00Z">
        <w:r w:rsidRPr="00C54A91" w:rsidDel="006A0481">
          <w:rPr>
            <w:rFonts w:ascii="Arial" w:hAnsi="Arial" w:cs="Arial"/>
            <w:color w:val="000000"/>
            <w:sz w:val="22"/>
            <w:szCs w:val="22"/>
          </w:rPr>
          <w:delText>appears to be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coming from the sky. “For your mistreatment of </w:t>
      </w:r>
      <w:proofErr w:type="spellStart"/>
      <w:ins w:id="34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in your world</w:t>
      </w:r>
      <w:ins w:id="349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del w:id="350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351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I</w:t>
        </w:r>
        <w:r w:rsidR="00D220E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ins w:id="352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eternity</w:t>
        </w:r>
      </w:ins>
      <w:del w:id="353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>afterlife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354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 xml:space="preserve">of </w:t>
        </w:r>
      </w:ins>
      <w:del w:id="355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filled with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misery and pain. </w:t>
      </w:r>
      <w:del w:id="356" w:author="Dan Bellinski" w:date="2016-07-25T21:36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>For all of eternity</w:delText>
        </w:r>
      </w:del>
      <w:ins w:id="357" w:author="Dan Bellinski" w:date="2016-07-25T21:36:00Z">
        <w:r w:rsidR="00537D9B">
          <w:rPr>
            <w:rFonts w:ascii="Arial" w:hAnsi="Arial" w:cs="Arial"/>
            <w:color w:val="000000"/>
            <w:sz w:val="22"/>
            <w:szCs w:val="22"/>
          </w:rPr>
          <w:t>I am time, devourer of all things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  <w:del w:id="358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 That must be the </w:delText>
        </w:r>
      </w:del>
      <w:del w:id="359" w:author="Dan Bellinski" w:date="2016-07-25T21:38:00Z">
        <w:r w:rsidRPr="00C54A91" w:rsidDel="00BA7517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60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king.</w:delText>
        </w:r>
      </w:del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5C27E80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del w:id="361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Jim</w:delText>
        </w:r>
      </w:del>
      <w:proofErr w:type="spellStart"/>
      <w:ins w:id="362" w:author="Dan Bellinski" w:date="2016-07-25T21:40:00Z">
        <w:r w:rsidR="00CA78F8">
          <w:rPr>
            <w:rFonts w:ascii="Arial" w:hAnsi="Arial" w:cs="Arial"/>
            <w:color w:val="000000"/>
            <w:sz w:val="22"/>
            <w:szCs w:val="22"/>
          </w:rPr>
          <w:t>c_name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2976412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proofErr w:type="spellStart"/>
      <w:ins w:id="36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64" w:author="Dan Bellinski" w:date="2016-07-25T18:58:00Z">
        <w:r w:rsidRPr="00C54A91" w:rsidDel="00527ECA">
          <w:rPr>
            <w:rFonts w:ascii="Arial" w:hAnsi="Arial" w:cs="Arial"/>
            <w:color w:val="000000"/>
            <w:sz w:val="22"/>
            <w:szCs w:val="22"/>
          </w:rPr>
          <w:delText xml:space="preserve">on </w:delText>
        </w:r>
      </w:del>
      <w:ins w:id="365" w:author="Dan Bellinski" w:date="2016-07-25T18:58:00Z">
        <w:r w:rsidR="00527ECA">
          <w:rPr>
            <w:rFonts w:ascii="Arial" w:hAnsi="Arial" w:cs="Arial"/>
            <w:color w:val="000000"/>
            <w:sz w:val="22"/>
            <w:szCs w:val="22"/>
          </w:rPr>
          <w:t>in</w:t>
        </w:r>
        <w:r w:rsidR="00527EC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our worlds. We have </w:t>
      </w:r>
      <w:del w:id="366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created a world where we can live</w:delText>
        </w:r>
      </w:del>
      <w:ins w:id="367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>committed to create a world of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68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in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harmony and freedom. </w:t>
      </w:r>
      <w:del w:id="369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Please join us</w:delText>
        </w:r>
      </w:del>
      <w:ins w:id="370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You must release your grip of time and </w:t>
        </w:r>
      </w:ins>
      <w:ins w:id="371" w:author="Dan Bellinski" w:date="2016-07-27T06:51:00Z">
        <w:r w:rsidR="005C5D0F">
          <w:rPr>
            <w:rFonts w:ascii="Arial" w:hAnsi="Arial" w:cs="Arial"/>
            <w:color w:val="000000"/>
            <w:sz w:val="22"/>
            <w:szCs w:val="22"/>
          </w:rPr>
          <w:t>work with us to create</w:t>
        </w:r>
      </w:ins>
      <w:ins w:id="372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73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peace.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1753A71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374" w:author="Dan Bellinski" w:date="2016-07-25T21:42:00Z">
        <w:r w:rsidR="006B34D3">
          <w:rPr>
            <w:rFonts w:ascii="Arial" w:hAnsi="Arial" w:cs="Arial"/>
            <w:color w:val="000000"/>
            <w:sz w:val="22"/>
            <w:szCs w:val="22"/>
          </w:rPr>
          <w:t>The time for compromise has</w:t>
        </w:r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75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There is no time for compromise</w:delText>
        </w:r>
      </w:del>
      <w:ins w:id="376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pas</w:t>
        </w:r>
        <w:r w:rsidR="006B34D3">
          <w:rPr>
            <w:rFonts w:ascii="Arial" w:hAnsi="Arial" w:cs="Arial"/>
            <w:color w:val="000000"/>
            <w:sz w:val="22"/>
            <w:szCs w:val="22"/>
          </w:rPr>
          <w:t>sed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377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78" w:author="Dan Bellinski" w:date="2016-07-27T06:51:00Z">
        <w:r w:rsidR="00AC6436">
          <w:rPr>
            <w:rFonts w:ascii="Arial" w:hAnsi="Arial" w:cs="Arial"/>
            <w:color w:val="000000"/>
            <w:sz w:val="22"/>
            <w:szCs w:val="22"/>
          </w:rPr>
          <w:t>The only peace you will find is in death</w:t>
        </w:r>
      </w:ins>
      <w:ins w:id="379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20EC6E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</w:t>
      </w:r>
      <w:del w:id="380" w:author="Dan Bellinski" w:date="2016-07-25T21:42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81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the evil </w:t>
      </w:r>
      <w:proofErr w:type="spellStart"/>
      <w:ins w:id="38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have disappeared</w:t>
      </w:r>
      <w:ins w:id="383" w:author="Dan Bellinski" w:date="2016-07-27T06:52:00Z">
        <w:r w:rsidR="008C3F8B">
          <w:rPr>
            <w:rFonts w:ascii="Arial" w:hAnsi="Arial" w:cs="Arial"/>
            <w:color w:val="000000"/>
            <w:sz w:val="22"/>
            <w:szCs w:val="22"/>
          </w:rPr>
          <w:t>, a</w:t>
        </w:r>
      </w:ins>
      <w:del w:id="384" w:author="Dan Bellinski" w:date="2016-07-27T06:52:00Z">
        <w:r w:rsidRPr="00C54A91" w:rsidDel="008C3F8B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ins w:id="385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>lmost as if they had never existed.</w:t>
        </w:r>
      </w:ins>
    </w:p>
    <w:p w14:paraId="4C381AB7" w14:textId="3903AE7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ins w:id="386" w:author="Dan Bellinski" w:date="2016-07-29T18:42:00Z">
        <w:r w:rsidR="005867EC">
          <w:rPr>
            <w:rFonts w:ascii="Arial" w:hAnsi="Arial" w:cs="Arial"/>
            <w:color w:val="000000"/>
            <w:sz w:val="22"/>
            <w:szCs w:val="22"/>
          </w:rPr>
          <w:t xml:space="preserve">we learn that </w:t>
        </w:r>
      </w:ins>
      <w:del w:id="387" w:author="Dan Bellinski" w:date="2016-07-29T18:42:00Z">
        <w:r w:rsidRPr="00C54A91" w:rsidDel="005867EC">
          <w:rPr>
            <w:rFonts w:ascii="Arial" w:hAnsi="Arial" w:cs="Arial"/>
            <w:color w:val="000000"/>
            <w:sz w:val="22"/>
            <w:szCs w:val="22"/>
          </w:rPr>
          <w:delText xml:space="preserve">now you see why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compromise is the only answer. We must find a just answer for everyone. The </w:t>
      </w:r>
      <w:del w:id="388" w:author="Dan Bellinski" w:date="2016-07-25T21:43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89" w:author="Dan Bellinski" w:date="2016-07-25T21:43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was not willing to compromise</w:t>
      </w:r>
      <w:ins w:id="390" w:author="Dan Bellinski" w:date="2016-07-25T22:01:00Z">
        <w:r w:rsidR="00102524">
          <w:rPr>
            <w:rFonts w:ascii="Arial" w:hAnsi="Arial" w:cs="Arial"/>
            <w:color w:val="000000"/>
            <w:sz w:val="22"/>
            <w:szCs w:val="22"/>
          </w:rPr>
          <w:t>, he sought vengeance,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del w:id="391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 xml:space="preserve">death </w:delText>
        </w:r>
      </w:del>
      <w:ins w:id="392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demise</w:t>
        </w:r>
        <w:r w:rsidR="00270C0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that of his </w:t>
      </w:r>
      <w:del w:id="393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people</w:delText>
        </w:r>
      </w:del>
      <w:ins w:id="394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followers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4F5EB4B3" w:rsidR="00C54A91" w:rsidRDefault="00C54A91" w:rsidP="00C54A91">
      <w:pPr>
        <w:rPr>
          <w:ins w:id="395" w:author="Dan Bellinski" w:date="2016-07-25T22:13:00Z"/>
          <w:rFonts w:ascii="Arial" w:hAnsi="Arial" w:cs="Arial"/>
          <w:color w:val="000000"/>
          <w:sz w:val="22"/>
          <w:szCs w:val="22"/>
        </w:rPr>
      </w:pPr>
      <w:del w:id="396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Jim</w:delText>
        </w:r>
        <w:r w:rsidR="00C07985" w:rsidDel="00270C0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397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270C0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07985">
        <w:rPr>
          <w:rFonts w:ascii="Arial" w:hAnsi="Arial" w:cs="Arial"/>
          <w:color w:val="000000"/>
          <w:sz w:val="22"/>
          <w:szCs w:val="22"/>
        </w:rPr>
        <w:t>and Mort return to their world</w:t>
      </w:r>
      <w:ins w:id="398" w:author="Dan Bellinski" w:date="2016-07-25T21:43:00Z">
        <w:r w:rsidR="003B2AB6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proofErr w:type="spellStart"/>
      <w:ins w:id="39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40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40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will have true freedom.</w:t>
      </w:r>
      <w:ins w:id="402" w:author="Dan Bellinski" w:date="2016-07-25T22:13:00Z">
        <w:r w:rsidR="008F598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2C5B8DE1" w14:textId="5AC058FE" w:rsidR="008F598D" w:rsidRPr="00C54A91" w:rsidDel="005867EC" w:rsidRDefault="008F598D" w:rsidP="00C54A91">
      <w:pPr>
        <w:rPr>
          <w:del w:id="403" w:author="Dan Bellinski" w:date="2016-07-29T18:43:00Z"/>
          <w:rFonts w:ascii="Times New Roman" w:hAnsi="Times New Roman" w:cs="Times New Roman"/>
        </w:rPr>
      </w:pPr>
    </w:p>
    <w:p w14:paraId="1D9085A0" w14:textId="77777777" w:rsidR="00C54A91" w:rsidRPr="00C54A91" w:rsidDel="00D75722" w:rsidRDefault="00C54A91" w:rsidP="00C54A91">
      <w:pPr>
        <w:rPr>
          <w:del w:id="404" w:author="Dan Bellinski" w:date="2016-07-25T22:58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Del="00D75722" w:rsidRDefault="00C54A91" w:rsidP="00C54A91">
      <w:pPr>
        <w:rPr>
          <w:del w:id="405" w:author="Dan Bellinski" w:date="2016-07-25T22:58:00Z"/>
          <w:rFonts w:ascii="Times New Roman" w:eastAsia="Times New Roman" w:hAnsi="Times New Roman" w:cs="Times New Roman"/>
        </w:rPr>
      </w:pPr>
    </w:p>
    <w:p w14:paraId="31C3B755" w14:textId="7DE4D5B7" w:rsidR="00286E55" w:rsidDel="00D75722" w:rsidRDefault="00286E55">
      <w:pPr>
        <w:rPr>
          <w:del w:id="406" w:author="Dan Bellinski" w:date="2016-07-25T22:58:00Z"/>
        </w:rPr>
      </w:pPr>
    </w:p>
    <w:p w14:paraId="3C5D07FA" w14:textId="2B9FBD5B" w:rsidR="00286E55" w:rsidDel="00D75722" w:rsidRDefault="00286E55">
      <w:pPr>
        <w:rPr>
          <w:del w:id="407" w:author="Dan Bellinski" w:date="2016-07-25T22:58:00Z"/>
        </w:rPr>
        <w:pPrChange w:id="408" w:author="Dan Bellinski" w:date="2016-07-25T22:58:00Z">
          <w:pPr>
            <w:pStyle w:val="Heading1"/>
          </w:pPr>
        </w:pPrChange>
      </w:pPr>
      <w:del w:id="409" w:author="Dan Bellinski" w:date="2016-07-25T22:58:00Z">
        <w:r w:rsidDel="00D75722">
          <w:delText>Open Questions</w:delText>
        </w:r>
      </w:del>
    </w:p>
    <w:p w14:paraId="5807E254" w14:textId="4DA6F656" w:rsidR="00286E55" w:rsidDel="00D75722" w:rsidRDefault="00286E55">
      <w:pPr>
        <w:rPr>
          <w:del w:id="410" w:author="Dan Bellinski" w:date="2016-07-25T22:58:00Z"/>
        </w:rPr>
      </w:pPr>
      <w:del w:id="411" w:author="Dan Bellinski" w:date="2016-07-25T22:58:00Z">
        <w:r w:rsidDel="00D75722">
          <w:delText xml:space="preserve">What to name the </w:delText>
        </w:r>
      </w:del>
      <w:del w:id="412" w:author="Dan Bellinski" w:date="2016-07-25T21:50:00Z">
        <w:r w:rsidR="009C085B" w:rsidDel="00EC1B71">
          <w:delText>merps</w:delText>
        </w:r>
      </w:del>
      <w:del w:id="413" w:author="Dan Bellinski" w:date="2016-07-25T22:58:00Z">
        <w:r w:rsidDel="00D75722">
          <w:delText>?</w:delText>
        </w:r>
      </w:del>
    </w:p>
    <w:p w14:paraId="035DAF24" w14:textId="0E4BE25A" w:rsidR="00286E55" w:rsidDel="00D75722" w:rsidRDefault="00286E55">
      <w:pPr>
        <w:rPr>
          <w:del w:id="414" w:author="Dan Bellinski" w:date="2016-07-25T22:58:00Z"/>
        </w:rPr>
        <w:pPrChange w:id="41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16" w:author="Dan Bellinski" w:date="2016-07-25T22:58:00Z">
        <w:r w:rsidDel="00D75722">
          <w:delText>Doobers</w:delText>
        </w:r>
      </w:del>
    </w:p>
    <w:p w14:paraId="381F0110" w14:textId="34DD4361" w:rsidR="00286E55" w:rsidDel="00D75722" w:rsidRDefault="00286E55">
      <w:pPr>
        <w:rPr>
          <w:del w:id="417" w:author="Dan Bellinski" w:date="2016-07-25T22:58:00Z"/>
        </w:rPr>
        <w:pPrChange w:id="418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19" w:author="Dan Bellinski" w:date="2016-07-25T22:58:00Z">
        <w:r w:rsidDel="00D75722">
          <w:delText>Boppers</w:delText>
        </w:r>
      </w:del>
    </w:p>
    <w:p w14:paraId="64AE94E4" w14:textId="4005683C" w:rsidR="00286E55" w:rsidDel="00D75722" w:rsidRDefault="00286E55">
      <w:pPr>
        <w:rPr>
          <w:del w:id="420" w:author="Dan Bellinski" w:date="2016-07-25T22:58:00Z"/>
        </w:rPr>
        <w:pPrChange w:id="421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22" w:author="Dan Bellinski" w:date="2016-07-25T21:50:00Z">
        <w:r w:rsidDel="00EC1B71">
          <w:delText>Merps</w:delText>
        </w:r>
      </w:del>
    </w:p>
    <w:p w14:paraId="43122C76" w14:textId="0B89106E" w:rsidR="00286E55" w:rsidDel="00D75722" w:rsidRDefault="00286E55">
      <w:pPr>
        <w:rPr>
          <w:del w:id="423" w:author="Dan Bellinski" w:date="2016-07-25T22:58:00Z"/>
        </w:rPr>
        <w:pPrChange w:id="424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25" w:author="Dan Bellinski" w:date="2016-07-25T22:58:00Z">
        <w:r w:rsidDel="00D75722">
          <w:delText>…?</w:delText>
        </w:r>
      </w:del>
    </w:p>
    <w:p w14:paraId="47BD99D6" w14:textId="29BDA2A5" w:rsidR="00286E55" w:rsidDel="00D75722" w:rsidRDefault="00286E55">
      <w:pPr>
        <w:rPr>
          <w:del w:id="426" w:author="Dan Bellinski" w:date="2016-07-25T22:58:00Z"/>
        </w:rPr>
      </w:pPr>
      <w:del w:id="427" w:author="Dan Bellinski" w:date="2016-07-25T22:58:00Z">
        <w:r w:rsidDel="00D75722">
          <w:delText xml:space="preserve">What to name the </w:delText>
        </w:r>
        <w:r w:rsidR="009C085B" w:rsidDel="00D75722">
          <w:delText>s</w:delText>
        </w:r>
        <w:r w:rsidDel="00D75722">
          <w:delText>?</w:delText>
        </w:r>
      </w:del>
    </w:p>
    <w:p w14:paraId="16EEA79A" w14:textId="2B41DB75" w:rsidR="00286E55" w:rsidDel="00D75722" w:rsidRDefault="00286E55">
      <w:pPr>
        <w:rPr>
          <w:del w:id="428" w:author="Dan Bellinski" w:date="2016-07-25T22:58:00Z"/>
        </w:rPr>
        <w:pPrChange w:id="429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0" w:author="Dan Bellinski" w:date="2016-07-25T22:58:00Z">
        <w:r w:rsidDel="00D75722">
          <w:delText>Goblets</w:delText>
        </w:r>
      </w:del>
    </w:p>
    <w:p w14:paraId="5667A8E8" w14:textId="4C5148D6" w:rsidR="00286E55" w:rsidDel="00D75722" w:rsidRDefault="00286E55">
      <w:pPr>
        <w:rPr>
          <w:del w:id="431" w:author="Dan Bellinski" w:date="2016-07-25T22:58:00Z"/>
        </w:rPr>
        <w:pPrChange w:id="432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3" w:author="Dan Bellinski" w:date="2016-07-25T22:58:00Z">
        <w:r w:rsidDel="00D75722">
          <w:delText>s</w:delText>
        </w:r>
      </w:del>
    </w:p>
    <w:p w14:paraId="61C7B4CE" w14:textId="49DA5D9D" w:rsidR="00286E55" w:rsidDel="00D75722" w:rsidRDefault="00286E55">
      <w:pPr>
        <w:rPr>
          <w:del w:id="434" w:author="Dan Bellinski" w:date="2016-07-25T22:58:00Z"/>
        </w:rPr>
        <w:pPrChange w:id="43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6" w:author="Dan Bellinski" w:date="2016-07-25T22:58:00Z">
        <w:r w:rsidDel="00D75722">
          <w:delText>Imals</w:delText>
        </w:r>
      </w:del>
    </w:p>
    <w:p w14:paraId="7279FD18" w14:textId="59462813" w:rsidR="00286E55" w:rsidRDefault="00286E55">
      <w:pPr>
        <w:pPrChange w:id="437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8" w:author="Dan Bellinski" w:date="2016-07-25T22:58:00Z">
        <w:r w:rsidDel="00D75722">
          <w:delText>…?</w:delText>
        </w:r>
      </w:del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9" w:author="Dan Bellinski" w:date="2016-07-25T21:46:00Z" w:initials="DB">
    <w:p w14:paraId="1B615DEB" w14:textId="20D3B25E" w:rsidR="00E57BB8" w:rsidRDefault="00E57BB8">
      <w:pPr>
        <w:pStyle w:val="CommentText"/>
      </w:pPr>
      <w:r>
        <w:rPr>
          <w:rStyle w:val="CommentReference"/>
        </w:rPr>
        <w:annotationRef/>
      </w:r>
      <w:r>
        <w:t xml:space="preserve">Something about how they crawled through the cracks </w:t>
      </w:r>
      <w:r w:rsidR="00915524">
        <w:t>o</w:t>
      </w:r>
      <w:r>
        <w:t>f time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615D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501F"/>
    <w:rsid w:val="000D4747"/>
    <w:rsid w:val="000E1EE3"/>
    <w:rsid w:val="000E5B94"/>
    <w:rsid w:val="00101D66"/>
    <w:rsid w:val="00102524"/>
    <w:rsid w:val="001057AB"/>
    <w:rsid w:val="001174FA"/>
    <w:rsid w:val="0012596A"/>
    <w:rsid w:val="00151D75"/>
    <w:rsid w:val="001533A6"/>
    <w:rsid w:val="00153648"/>
    <w:rsid w:val="00157A35"/>
    <w:rsid w:val="0016429F"/>
    <w:rsid w:val="00167B7F"/>
    <w:rsid w:val="00172010"/>
    <w:rsid w:val="00182814"/>
    <w:rsid w:val="00197763"/>
    <w:rsid w:val="001E134B"/>
    <w:rsid w:val="001E3DFD"/>
    <w:rsid w:val="001F2038"/>
    <w:rsid w:val="0022423A"/>
    <w:rsid w:val="00226E47"/>
    <w:rsid w:val="00227F00"/>
    <w:rsid w:val="002405B9"/>
    <w:rsid w:val="002449DA"/>
    <w:rsid w:val="00270C01"/>
    <w:rsid w:val="00286E55"/>
    <w:rsid w:val="0029709E"/>
    <w:rsid w:val="002C0078"/>
    <w:rsid w:val="002E45E2"/>
    <w:rsid w:val="002E4D47"/>
    <w:rsid w:val="002E79EF"/>
    <w:rsid w:val="003028D9"/>
    <w:rsid w:val="00325802"/>
    <w:rsid w:val="00332E6E"/>
    <w:rsid w:val="0039020B"/>
    <w:rsid w:val="00393B37"/>
    <w:rsid w:val="003B2AB6"/>
    <w:rsid w:val="003C7EFB"/>
    <w:rsid w:val="00405EAF"/>
    <w:rsid w:val="004150DF"/>
    <w:rsid w:val="00420907"/>
    <w:rsid w:val="00424E92"/>
    <w:rsid w:val="004505BD"/>
    <w:rsid w:val="00460700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4746"/>
    <w:rsid w:val="00537D9B"/>
    <w:rsid w:val="00575976"/>
    <w:rsid w:val="005867EC"/>
    <w:rsid w:val="00597015"/>
    <w:rsid w:val="005B35D9"/>
    <w:rsid w:val="005B48D5"/>
    <w:rsid w:val="005B549F"/>
    <w:rsid w:val="005C5D0F"/>
    <w:rsid w:val="005D199F"/>
    <w:rsid w:val="005D4F56"/>
    <w:rsid w:val="005F26AC"/>
    <w:rsid w:val="006050B7"/>
    <w:rsid w:val="006078A5"/>
    <w:rsid w:val="00611493"/>
    <w:rsid w:val="006338AE"/>
    <w:rsid w:val="00640784"/>
    <w:rsid w:val="006624B3"/>
    <w:rsid w:val="00677ADA"/>
    <w:rsid w:val="006873FE"/>
    <w:rsid w:val="006A0481"/>
    <w:rsid w:val="006A6E02"/>
    <w:rsid w:val="006B293C"/>
    <w:rsid w:val="006B34D3"/>
    <w:rsid w:val="006C1A4F"/>
    <w:rsid w:val="007005A5"/>
    <w:rsid w:val="00707D07"/>
    <w:rsid w:val="00727F34"/>
    <w:rsid w:val="00732972"/>
    <w:rsid w:val="00733455"/>
    <w:rsid w:val="0074337C"/>
    <w:rsid w:val="00773923"/>
    <w:rsid w:val="00774038"/>
    <w:rsid w:val="00793077"/>
    <w:rsid w:val="007A35B4"/>
    <w:rsid w:val="007C74B6"/>
    <w:rsid w:val="007E3B98"/>
    <w:rsid w:val="007F18D2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A00D9"/>
    <w:rsid w:val="009A71F4"/>
    <w:rsid w:val="009B451D"/>
    <w:rsid w:val="009C085B"/>
    <w:rsid w:val="009E5068"/>
    <w:rsid w:val="00A12C5F"/>
    <w:rsid w:val="00A1518A"/>
    <w:rsid w:val="00A26DF4"/>
    <w:rsid w:val="00A5139A"/>
    <w:rsid w:val="00A574AD"/>
    <w:rsid w:val="00A65A24"/>
    <w:rsid w:val="00A6740D"/>
    <w:rsid w:val="00A774F8"/>
    <w:rsid w:val="00A807F0"/>
    <w:rsid w:val="00A81C73"/>
    <w:rsid w:val="00A9318A"/>
    <w:rsid w:val="00AA3AAD"/>
    <w:rsid w:val="00AB719A"/>
    <w:rsid w:val="00AC0FE6"/>
    <w:rsid w:val="00AC6436"/>
    <w:rsid w:val="00AC7CBD"/>
    <w:rsid w:val="00AE0D86"/>
    <w:rsid w:val="00B0578A"/>
    <w:rsid w:val="00B12871"/>
    <w:rsid w:val="00B52D89"/>
    <w:rsid w:val="00B5482E"/>
    <w:rsid w:val="00B660CD"/>
    <w:rsid w:val="00B66C0C"/>
    <w:rsid w:val="00BA7517"/>
    <w:rsid w:val="00BA75B8"/>
    <w:rsid w:val="00BF177F"/>
    <w:rsid w:val="00BF6C43"/>
    <w:rsid w:val="00C07985"/>
    <w:rsid w:val="00C54A91"/>
    <w:rsid w:val="00C567A4"/>
    <w:rsid w:val="00C72192"/>
    <w:rsid w:val="00C923A1"/>
    <w:rsid w:val="00CA29F5"/>
    <w:rsid w:val="00CA78F8"/>
    <w:rsid w:val="00CF10CF"/>
    <w:rsid w:val="00CF5344"/>
    <w:rsid w:val="00D220EE"/>
    <w:rsid w:val="00D41031"/>
    <w:rsid w:val="00D44ED5"/>
    <w:rsid w:val="00D46E33"/>
    <w:rsid w:val="00D57541"/>
    <w:rsid w:val="00D65D89"/>
    <w:rsid w:val="00D7351F"/>
    <w:rsid w:val="00D75722"/>
    <w:rsid w:val="00D761BC"/>
    <w:rsid w:val="00D83463"/>
    <w:rsid w:val="00D85427"/>
    <w:rsid w:val="00D96F13"/>
    <w:rsid w:val="00DA26AB"/>
    <w:rsid w:val="00DC3BAB"/>
    <w:rsid w:val="00DD1600"/>
    <w:rsid w:val="00DD5D91"/>
    <w:rsid w:val="00DD6290"/>
    <w:rsid w:val="00DF1695"/>
    <w:rsid w:val="00E07B8C"/>
    <w:rsid w:val="00E1252C"/>
    <w:rsid w:val="00E27E2A"/>
    <w:rsid w:val="00E46C29"/>
    <w:rsid w:val="00E539C8"/>
    <w:rsid w:val="00E57BB8"/>
    <w:rsid w:val="00E67ABA"/>
    <w:rsid w:val="00EB3B7C"/>
    <w:rsid w:val="00EB6772"/>
    <w:rsid w:val="00EC1B71"/>
    <w:rsid w:val="00EE22C4"/>
    <w:rsid w:val="00EE53AF"/>
    <w:rsid w:val="00F0259E"/>
    <w:rsid w:val="00F06C14"/>
    <w:rsid w:val="00F06F80"/>
    <w:rsid w:val="00F20530"/>
    <w:rsid w:val="00F24447"/>
    <w:rsid w:val="00F32892"/>
    <w:rsid w:val="00F47D67"/>
    <w:rsid w:val="00F51F4D"/>
    <w:rsid w:val="00F61088"/>
    <w:rsid w:val="00F843D3"/>
    <w:rsid w:val="00F85591"/>
    <w:rsid w:val="00FA1010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1789</Words>
  <Characters>8105</Characters>
  <Application>Microsoft Macintosh Word</Application>
  <DocSecurity>0</DocSecurity>
  <Lines>158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World 1</vt:lpstr>
      <vt:lpstr>    Themes: </vt:lpstr>
      <vt:lpstr>    Level 1 - Beginning</vt:lpstr>
      <vt:lpstr>    Level 4 - Beginning</vt:lpstr>
      <vt:lpstr>    </vt:lpstr>
      <vt:lpstr>    Level 10 - Beginning</vt:lpstr>
      <vt:lpstr>    Level 16 - End of Level</vt:lpstr>
      <vt:lpstr>World 2</vt:lpstr>
      <vt:lpstr>    Themes:</vt:lpstr>
      <vt:lpstr>    Level 1 - Beginning</vt:lpstr>
      <vt:lpstr>    Level 6 - Beginning</vt:lpstr>
      <vt:lpstr>    </vt:lpstr>
      <vt:lpstr>    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</vt:lpstr>
      <vt:lpstr>    Level 16 - End of Level</vt:lpstr>
      <vt:lpstr>World 4</vt:lpstr>
      <vt:lpstr>    Themes:</vt:lpstr>
      <vt:lpstr>    Level 1 - Beginning</vt:lpstr>
      <vt:lpstr>    Level 8 - Beginning</vt:lpstr>
      <vt:lpstr>    </vt:lpstr>
      <vt:lpstr>    Level 16 - End of Level</vt:lpstr>
      <vt:lpstr>    World 5</vt:lpstr>
      <vt:lpstr>    Themes:</vt:lpstr>
      <vt:lpstr>    Level 1 - Beginning</vt:lpstr>
      <vt:lpstr>    </vt:lpstr>
      <vt:lpstr>    Level 8 - Beginning</vt:lpstr>
      <vt:lpstr>    Level 16 - Beginning</vt:lpstr>
      <vt:lpstr>    Level 16 - End of Level</vt:lpstr>
    </vt:vector>
  </TitlesOfParts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36</cp:revision>
  <cp:lastPrinted>2016-07-26T02:58:00Z</cp:lastPrinted>
  <dcterms:created xsi:type="dcterms:W3CDTF">2016-07-29T22:33:00Z</dcterms:created>
  <dcterms:modified xsi:type="dcterms:W3CDTF">2016-07-29T23:31:00Z</dcterms:modified>
</cp:coreProperties>
</file>