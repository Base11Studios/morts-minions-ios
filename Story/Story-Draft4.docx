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81BF16E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Themes: </w:t>
      </w:r>
    </w:p>
    <w:p w14:paraId="6309F6A7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background, context of story)</w:t>
      </w:r>
    </w:p>
    <w:p w14:paraId="104861E0" w14:textId="09FEB0D4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(Mort is behind the </w:t>
      </w:r>
      <w:proofErr w:type="spellStart"/>
      <w:ins w:id="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attacking)</w:t>
      </w:r>
    </w:p>
    <w:p w14:paraId="43DF95D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plans to do it to all of the 4 worlds)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49CA1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a time, </w:t>
      </w:r>
      <w:proofErr w:type="spellStart"/>
      <w:ins w:id="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lived in harmony...</w:t>
      </w:r>
    </w:p>
    <w:p w14:paraId="7642BAFE" w14:textId="4F896E8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… but times have changed. The </w:t>
      </w:r>
      <w:proofErr w:type="spellStart"/>
      <w:ins w:id="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del w:id="5" w:author="Dan Bellinski" w:date="2016-07-25T21:50:00Z">
        <w:r w:rsidR="00844F70" w:rsidDel="00EC1B71">
          <w:rPr>
            <w:rFonts w:ascii="Arial" w:hAnsi="Arial" w:cs="Arial"/>
            <w:color w:val="000000"/>
            <w:sz w:val="22"/>
            <w:szCs w:val="22"/>
          </w:rPr>
          <w:delText>merps</w:delText>
        </w:r>
      </w:del>
      <w:proofErr w:type="spellStart"/>
      <w:ins w:id="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7" w:author="Dan Bellinski" w:date="2016-07-24T13:16:00Z">
        <w:r w:rsidRPr="00C54A91" w:rsidDel="000B501F">
          <w:rPr>
            <w:rFonts w:ascii="Arial" w:hAnsi="Arial" w:cs="Arial"/>
            <w:color w:val="000000"/>
            <w:sz w:val="22"/>
            <w:szCs w:val="22"/>
          </w:rPr>
          <w:delText xml:space="preserve">of </w:delText>
        </w:r>
      </w:del>
      <w:ins w:id="8" w:author="Dan Bellinski" w:date="2016-07-24T13:16:00Z">
        <w:r w:rsidR="00332E6E">
          <w:rPr>
            <w:rFonts w:ascii="Arial" w:hAnsi="Arial" w:cs="Arial"/>
            <w:color w:val="000000"/>
            <w:sz w:val="22"/>
            <w:szCs w:val="22"/>
          </w:rPr>
          <w:t>o</w:t>
        </w:r>
        <w:r w:rsidR="000B501F">
          <w:rPr>
            <w:rFonts w:ascii="Arial" w:hAnsi="Arial" w:cs="Arial"/>
            <w:color w:val="000000"/>
            <w:sz w:val="22"/>
            <w:szCs w:val="22"/>
          </w:rPr>
          <w:t>n</w:t>
        </w:r>
        <w:r w:rsidR="000B501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del w:id="9" w:author="Dan Bellinski" w:date="2016-07-25T21:54:00Z">
        <w:r w:rsidRPr="00C54A91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0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5 - Beginning</w:t>
      </w:r>
    </w:p>
    <w:p w14:paraId="75770BFE" w14:textId="1D22803A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You’re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del w:id="11" w:author="Dan Bellinski" w:date="2016-07-25T21:54:00Z">
        <w:r w:rsidR="00844F70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12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3" w:author="Dan Bellinski" w:date="2016-07-25T21:56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14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del w:id="15" w:author="Dan Bellinski" w:date="2016-07-25T21:57:00Z">
        <w:r w:rsidR="00844F70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6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del w:id="17" w:author="Dan Bellinski" w:date="2016-07-25T21:55:00Z">
        <w:r w:rsidR="00844F70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18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3F7300B3" w14:textId="77777777" w:rsidR="00182814" w:rsidRDefault="00B5482E" w:rsidP="00C54A91">
      <w:pPr>
        <w:rPr>
          <w:ins w:id="19" w:author="Dan Bellinski" w:date="2016-07-25T22:07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 days ago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set out to </w:t>
      </w:r>
      <w:r w:rsidR="00AC0FE6">
        <w:rPr>
          <w:rFonts w:ascii="Arial" w:hAnsi="Arial" w:cs="Arial"/>
          <w:color w:val="000000"/>
          <w:sz w:val="22"/>
          <w:szCs w:val="22"/>
        </w:rPr>
        <w:t xml:space="preserve">defend your homeland, to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ins w:id="2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del w:id="21" w:author="Dan Bellinski" w:date="2016-07-25T21:54:00Z">
        <w:r w:rsidR="00727F34"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22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find out why they’re attacking.</w:t>
      </w:r>
      <w:r w:rsidR="00677ADA">
        <w:rPr>
          <w:rFonts w:ascii="Arial" w:hAnsi="Arial" w:cs="Arial"/>
          <w:color w:val="000000"/>
          <w:sz w:val="22"/>
          <w:szCs w:val="22"/>
        </w:rPr>
        <w:t xml:space="preserve"> You have been fighting ever since.</w:t>
      </w:r>
      <w:ins w:id="23" w:author="Dan Bellinski" w:date="2016-07-24T13:18:00Z">
        <w:r w:rsidR="00DD1600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7313FF97" w14:textId="0E072029" w:rsidR="00C54A91" w:rsidRPr="00C54A91" w:rsidRDefault="00182814" w:rsidP="00C54A91">
      <w:pPr>
        <w:rPr>
          <w:rFonts w:ascii="Times New Roman" w:hAnsi="Times New Roman" w:cs="Times New Roman"/>
        </w:rPr>
      </w:pPr>
      <w:ins w:id="24" w:author="Dan Bellinski" w:date="2016-07-25T22:07:00Z">
        <w:r>
          <w:rPr>
            <w:rFonts w:ascii="Arial" w:hAnsi="Arial" w:cs="Arial"/>
            <w:color w:val="000000"/>
            <w:sz w:val="22"/>
            <w:szCs w:val="22"/>
          </w:rPr>
          <w:t>Narrator: It is worth mentioning y</w:t>
        </w:r>
      </w:ins>
      <w:ins w:id="25" w:author="Dan Bellinski" w:date="2016-07-25T22:04:00Z">
        <w:r w:rsidR="00AE0D86">
          <w:rPr>
            <w:rFonts w:ascii="Arial" w:hAnsi="Arial" w:cs="Arial"/>
            <w:color w:val="000000"/>
            <w:sz w:val="22"/>
            <w:szCs w:val="22"/>
          </w:rPr>
          <w:t>ou’</w:t>
        </w:r>
        <w:r w:rsidR="00027857">
          <w:rPr>
            <w:rFonts w:ascii="Arial" w:hAnsi="Arial" w:cs="Arial"/>
            <w:color w:val="000000"/>
            <w:sz w:val="22"/>
            <w:szCs w:val="22"/>
          </w:rPr>
          <w:t xml:space="preserve">re hungry. Really </w:t>
        </w:r>
        <w:r w:rsidR="00AE0D86">
          <w:rPr>
            <w:rFonts w:ascii="Arial" w:hAnsi="Arial" w:cs="Arial"/>
            <w:color w:val="000000"/>
            <w:sz w:val="22"/>
            <w:szCs w:val="22"/>
          </w:rPr>
          <w:t>hungry.</w:t>
        </w:r>
      </w:ins>
    </w:p>
    <w:p w14:paraId="6141287C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10 - Beginning</w:t>
      </w:r>
    </w:p>
    <w:p w14:paraId="1BBAF4CA" w14:textId="0D7D55F3" w:rsidR="00C54A91" w:rsidRPr="00C54A91" w:rsidRDefault="00C923A1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</w:t>
      </w:r>
      <w:r w:rsidR="000229FB">
        <w:rPr>
          <w:rFonts w:ascii="Arial" w:hAnsi="Arial" w:cs="Arial"/>
          <w:color w:val="000000"/>
          <w:sz w:val="22"/>
          <w:szCs w:val="22"/>
        </w:rPr>
        <w:t>weeks</w:t>
      </w:r>
      <w:r>
        <w:rPr>
          <w:rFonts w:ascii="Arial" w:hAnsi="Arial" w:cs="Arial"/>
          <w:color w:val="000000"/>
          <w:sz w:val="22"/>
          <w:szCs w:val="22"/>
        </w:rPr>
        <w:t xml:space="preserve"> of battle on </w:t>
      </w:r>
      <w:del w:id="26" w:author="Dan Bellinski" w:date="2016-07-25T21:54:00Z">
        <w:r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27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>
        <w:rPr>
          <w:rFonts w:ascii="Arial" w:hAnsi="Arial" w:cs="Arial"/>
          <w:color w:val="000000"/>
          <w:sz w:val="22"/>
          <w:szCs w:val="22"/>
        </w:rPr>
        <w:t>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</w:t>
      </w:r>
      <w:r w:rsidR="004505BD">
        <w:rPr>
          <w:rFonts w:ascii="Arial" w:hAnsi="Arial" w:cs="Arial"/>
          <w:color w:val="000000"/>
          <w:sz w:val="22"/>
          <w:szCs w:val="22"/>
        </w:rPr>
        <w:t xml:space="preserve"> have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start</w:t>
      </w:r>
      <w:r w:rsidR="004505BD">
        <w:rPr>
          <w:rFonts w:ascii="Arial" w:hAnsi="Arial" w:cs="Arial"/>
          <w:color w:val="000000"/>
          <w:sz w:val="22"/>
          <w:szCs w:val="22"/>
        </w:rPr>
        <w:t>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to get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feeling. Something seems familiar about </w:t>
      </w:r>
      <w:r w:rsidR="00B660CD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ins w:id="2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B660C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32972">
        <w:rPr>
          <w:rFonts w:ascii="Arial" w:hAnsi="Arial" w:cs="Arial"/>
          <w:color w:val="000000"/>
          <w:sz w:val="22"/>
          <w:szCs w:val="22"/>
        </w:rPr>
        <w:t>…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can see your sibling Mort in their eyes. “Are the </w:t>
      </w:r>
      <w:proofErr w:type="spellStart"/>
      <w:ins w:id="2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mort’s minions?”</w:t>
      </w:r>
    </w:p>
    <w:p w14:paraId="6E4DB7C1" w14:textId="1353D4A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Mort, your brother who always had a fascination with the </w:t>
      </w:r>
      <w:proofErr w:type="spellStart"/>
      <w:ins w:id="3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has been missing for 10 years.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5998848F" w14:textId="1C56F889" w:rsidR="00C54A91" w:rsidRPr="00575976" w:rsidRDefault="00575976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end of the </w:t>
      </w:r>
      <w:del w:id="31" w:author="Dan Bellinski" w:date="2016-07-25T21:54:00Z">
        <w:r w:rsidDel="00597015">
          <w:rPr>
            <w:rFonts w:ascii="Arial" w:hAnsi="Arial" w:cs="Arial"/>
            <w:color w:val="000000"/>
            <w:sz w:val="22"/>
            <w:szCs w:val="22"/>
          </w:rPr>
          <w:delText>earth</w:delText>
        </w:r>
      </w:del>
      <w:ins w:id="32" w:author="Dan Bellinski" w:date="2016-07-25T21:54:00Z">
        <w:r w:rsidR="00597015">
          <w:rPr>
            <w:rFonts w:ascii="Arial" w:hAnsi="Arial" w:cs="Arial"/>
            <w:color w:val="000000"/>
            <w:sz w:val="22"/>
            <w:szCs w:val="22"/>
          </w:rPr>
          <w:t>terra</w:t>
        </w:r>
      </w:ins>
      <w:r>
        <w:rPr>
          <w:rFonts w:ascii="Arial" w:hAnsi="Arial" w:cs="Arial"/>
          <w:color w:val="000000"/>
          <w:sz w:val="22"/>
          <w:szCs w:val="22"/>
        </w:rPr>
        <w:t xml:space="preserve"> world without any clues </w:t>
      </w:r>
      <w:r w:rsidR="006338AE">
        <w:rPr>
          <w:rFonts w:ascii="Arial" w:hAnsi="Arial" w:cs="Arial"/>
          <w:color w:val="000000"/>
          <w:sz w:val="22"/>
          <w:szCs w:val="22"/>
        </w:rPr>
        <w:t xml:space="preserve">to the </w:t>
      </w:r>
      <w:proofErr w:type="spellStart"/>
      <w:ins w:id="3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="006338AE">
        <w:rPr>
          <w:rFonts w:ascii="Arial" w:hAnsi="Arial" w:cs="Arial"/>
          <w:color w:val="000000"/>
          <w:sz w:val="22"/>
          <w:szCs w:val="22"/>
        </w:rPr>
        <w:t xml:space="preserve"> attack</w:t>
      </w:r>
      <w:r>
        <w:rPr>
          <w:rFonts w:ascii="Arial" w:hAnsi="Arial" w:cs="Arial"/>
          <w:color w:val="000000"/>
          <w:sz w:val="22"/>
          <w:szCs w:val="22"/>
        </w:rPr>
        <w:t xml:space="preserve">. Luckily you see a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tent</w:t>
      </w:r>
      <w:r>
        <w:rPr>
          <w:rFonts w:ascii="Arial" w:hAnsi="Arial" w:cs="Arial"/>
          <w:color w:val="000000"/>
          <w:sz w:val="22"/>
          <w:szCs w:val="22"/>
        </w:rPr>
        <w:t xml:space="preserve"> in the distance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that looks long abandoned and</w:t>
      </w:r>
      <w:r>
        <w:rPr>
          <w:rFonts w:ascii="Arial" w:hAnsi="Arial" w:cs="Arial"/>
          <w:color w:val="000000"/>
          <w:sz w:val="22"/>
          <w:szCs w:val="22"/>
        </w:rPr>
        <w:t xml:space="preserve"> after investigating you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find a letter inside.</w:t>
      </w:r>
    </w:p>
    <w:p w14:paraId="4B2251AB" w14:textId="70FE984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“Enough is enough. No longer will </w:t>
      </w:r>
      <w:del w:id="3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35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3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be living together as they always have. I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move to the </w:t>
      </w:r>
      <w:del w:id="37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38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4D5299">
        <w:rPr>
          <w:rFonts w:ascii="Arial" w:hAnsi="Arial" w:cs="Arial"/>
          <w:color w:val="000000"/>
          <w:sz w:val="22"/>
          <w:szCs w:val="22"/>
        </w:rPr>
        <w:t xml:space="preserve"> world to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continue my plan to unite </w:t>
      </w:r>
      <w:proofErr w:type="spellStart"/>
      <w:ins w:id="3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across the </w:t>
      </w:r>
      <w:r w:rsidR="008F025F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in the fight against the </w:t>
      </w:r>
      <w:del w:id="4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4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7EA3E04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lastRenderedPageBreak/>
        <w:t>You’re terrified to find the letter is signed by your outcast brother Mort. You ask yourself, “Why would he do such a thing”?</w:t>
      </w:r>
    </w:p>
    <w:p w14:paraId="6FE0688C" w14:textId="65B765F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must find Mort and put a stop to his plan.</w:t>
      </w:r>
      <w:r w:rsidR="004D5299">
        <w:rPr>
          <w:rFonts w:ascii="Arial" w:hAnsi="Arial" w:cs="Arial"/>
          <w:color w:val="000000"/>
          <w:sz w:val="22"/>
          <w:szCs w:val="22"/>
        </w:rPr>
        <w:t xml:space="preserve"> On to the </w:t>
      </w:r>
      <w:del w:id="42" w:author="Dan Bellinski" w:date="2016-07-25T21:56:00Z">
        <w:r w:rsidR="004D5299" w:rsidDel="00D96F13">
          <w:rPr>
            <w:rFonts w:ascii="Arial" w:hAnsi="Arial" w:cs="Arial"/>
            <w:color w:val="000000"/>
            <w:sz w:val="22"/>
            <w:szCs w:val="22"/>
          </w:rPr>
          <w:delText>water</w:delText>
        </w:r>
      </w:del>
      <w:ins w:id="43" w:author="Dan Bellinski" w:date="2016-07-25T21:56:00Z">
        <w:r w:rsidR="00D96F13">
          <w:rPr>
            <w:rFonts w:ascii="Arial" w:hAnsi="Arial" w:cs="Arial"/>
            <w:color w:val="000000"/>
            <w:sz w:val="22"/>
            <w:szCs w:val="22"/>
          </w:rPr>
          <w:t>aqua</w:t>
        </w:r>
      </w:ins>
      <w:r w:rsidR="004D5299">
        <w:rPr>
          <w:rFonts w:ascii="Arial" w:hAnsi="Arial" w:cs="Arial"/>
          <w:color w:val="000000"/>
          <w:sz w:val="22"/>
          <w:szCs w:val="22"/>
        </w:rPr>
        <w:t xml:space="preserve"> world!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1B0DEC4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002F4175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(Mort’s history)</w:t>
      </w:r>
    </w:p>
    <w:p w14:paraId="2FEEE62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(Mort is controlling them)</w:t>
      </w:r>
    </w:p>
    <w:p w14:paraId="693C1417" w14:textId="07BE9DBF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(Find out animals doing it on their own but Mort is inspiring them)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2994B45A" w14:textId="0065A8B2" w:rsidR="00465ED4" w:rsidRDefault="00465ED4" w:rsidP="00C54A91">
      <w:pPr>
        <w:rPr>
          <w:ins w:id="44" w:author="Dan Bellinski" w:date="2016-07-25T22:03:00Z"/>
          <w:rFonts w:ascii="Arial" w:hAnsi="Arial" w:cs="Arial"/>
          <w:color w:val="000000"/>
          <w:sz w:val="22"/>
          <w:szCs w:val="22"/>
        </w:rPr>
      </w:pPr>
      <w:ins w:id="45" w:author="Dan Bellinski" w:date="2016-07-25T22:03:00Z">
        <w:r>
          <w:rPr>
            <w:rFonts w:ascii="Arial" w:hAnsi="Arial" w:cs="Arial"/>
            <w:color w:val="000000"/>
            <w:sz w:val="22"/>
            <w:szCs w:val="22"/>
          </w:rPr>
          <w:t>With much haste, you reach the aqua world. Man, you ran really really fast. You take a minute to catch your breath.</w:t>
        </w:r>
      </w:ins>
    </w:p>
    <w:p w14:paraId="43E6CC70" w14:textId="3C80633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As children, </w:t>
      </w:r>
      <w:del w:id="46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>the 5</w:delText>
        </w:r>
      </w:del>
      <w:ins w:id="47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</w:ins>
      <w:ins w:id="48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49" w:author="Dan Bellinski" w:date="2016-07-24T12:14:00Z">
        <w:r w:rsidRPr="00C54A91" w:rsidDel="00A6740D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siblings each had a special skill. Mort’s skill was communication with the </w:t>
      </w:r>
      <w:proofErr w:type="spellStart"/>
      <w:ins w:id="5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083DB9BC" w14:textId="57AF91E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While </w:t>
      </w:r>
      <w:ins w:id="51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you and </w:t>
        </w:r>
      </w:ins>
      <w:del w:id="52" w:author="Dan Bellinski" w:date="2016-07-25T18:54:00Z">
        <w:r w:rsidRPr="00C54A91" w:rsidDel="00CA29F5">
          <w:rPr>
            <w:rFonts w:ascii="Arial" w:hAnsi="Arial" w:cs="Arial"/>
            <w:color w:val="000000"/>
            <w:sz w:val="22"/>
            <w:szCs w:val="22"/>
          </w:rPr>
          <w:delText xml:space="preserve">his </w:delText>
        </w:r>
      </w:del>
      <w:ins w:id="53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your</w:t>
        </w:r>
        <w:r w:rsidR="00CA29F5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siblings used their skills to become leaders of the </w:t>
      </w:r>
      <w:del w:id="5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55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Mort withdrew further and further away from the </w:t>
      </w:r>
      <w:del w:id="5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5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spending all of his time with the </w:t>
      </w:r>
      <w:proofErr w:type="spellStart"/>
      <w:ins w:id="5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59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Everyone knew he was jealous </w:t>
        </w:r>
      </w:ins>
      <w:ins w:id="60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of</w:t>
        </w:r>
      </w:ins>
      <w:ins w:id="61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what </w:t>
        </w:r>
      </w:ins>
      <w:ins w:id="62" w:author="Dan Bellinski" w:date="2016-07-25T18:54:00Z">
        <w:r w:rsidR="00CA29F5">
          <w:rPr>
            <w:rFonts w:ascii="Arial" w:hAnsi="Arial" w:cs="Arial"/>
            <w:color w:val="000000"/>
            <w:sz w:val="22"/>
            <w:szCs w:val="22"/>
          </w:rPr>
          <w:t>you</w:t>
        </w:r>
      </w:ins>
      <w:ins w:id="63" w:author="Dan Bellinski" w:date="2016-07-24T12:14:00Z">
        <w:r w:rsidR="00A6740D">
          <w:rPr>
            <w:rFonts w:ascii="Arial" w:hAnsi="Arial" w:cs="Arial"/>
            <w:color w:val="000000"/>
            <w:sz w:val="22"/>
            <w:szCs w:val="22"/>
          </w:rPr>
          <w:t xml:space="preserve"> had.</w:t>
        </w:r>
      </w:ins>
    </w:p>
    <w:p w14:paraId="1C1756DF" w14:textId="7CD05ABB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Eventually, Mort never returned home.</w:t>
      </w:r>
    </w:p>
    <w:p w14:paraId="466C5F42" w14:textId="660AC6A2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del w:id="64" w:author="Dan Bellinski" w:date="2016-07-25T22:06:00Z">
        <w:r w:rsidRPr="00C54A91" w:rsidDel="00EB6772">
          <w:delText xml:space="preserve">8 </w:delText>
        </w:r>
      </w:del>
      <w:ins w:id="65" w:author="Dan Bellinski" w:date="2016-07-25T22:06:00Z">
        <w:r w:rsidR="00EB6772">
          <w:t>6</w:t>
        </w:r>
        <w:r w:rsidR="00EB6772" w:rsidRPr="00C54A91">
          <w:t xml:space="preserve"> </w:t>
        </w:r>
      </w:ins>
      <w:r w:rsidRPr="00C54A91">
        <w:t>- Beginning</w:t>
      </w:r>
    </w:p>
    <w:p w14:paraId="468F544C" w14:textId="4441ABED" w:rsidR="00C54A91" w:rsidRDefault="00C54A91" w:rsidP="00C54A91">
      <w:pPr>
        <w:rPr>
          <w:ins w:id="66" w:author="Dan Bellinski" w:date="2016-07-25T22:05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tell yourself, “</w:t>
      </w:r>
      <w:del w:id="67" w:author="Dan Bellinski" w:date="2016-07-24T12:07:00Z"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From years of living without contact</w:delText>
        </w:r>
        <w:r w:rsidR="00003AA0" w:rsidDel="004C6FE9">
          <w:rPr>
            <w:rFonts w:ascii="Arial" w:hAnsi="Arial" w:cs="Arial"/>
            <w:color w:val="000000"/>
            <w:sz w:val="22"/>
            <w:szCs w:val="22"/>
          </w:rPr>
          <w:delText xml:space="preserve"> with other merps</w:delText>
        </w:r>
        <w:r w:rsidRPr="00C54A91" w:rsidDel="004C6FE9">
          <w:rPr>
            <w:rFonts w:ascii="Arial" w:hAnsi="Arial" w:cs="Arial"/>
            <w:color w:val="000000"/>
            <w:sz w:val="22"/>
            <w:szCs w:val="22"/>
          </w:rPr>
          <w:delText>, Mort must have gone crazy. He</w:delText>
        </w:r>
      </w:del>
      <w:ins w:id="68" w:author="Dan Bellinski" w:date="2016-07-24T12:07:00Z">
        <w:r w:rsidR="004C6FE9">
          <w:rPr>
            <w:rFonts w:ascii="Arial" w:hAnsi="Arial" w:cs="Arial"/>
            <w:color w:val="000000"/>
            <w:sz w:val="22"/>
            <w:szCs w:val="22"/>
          </w:rPr>
          <w:t>Mort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has driven himself mad of jealousy since 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del w:id="69" w:author="Dan Bellinski" w:date="2016-07-24T13:11:00Z">
        <w:r w:rsidRPr="00C54A91" w:rsidDel="00F32892">
          <w:rPr>
            <w:rFonts w:ascii="Arial" w:hAnsi="Arial" w:cs="Arial"/>
            <w:color w:val="000000"/>
            <w:sz w:val="22"/>
            <w:szCs w:val="22"/>
          </w:rPr>
          <w:delText>”</w:delText>
        </w:r>
      </w:del>
      <w:ins w:id="70" w:author="Dan Bellinski" w:date="2016-07-24T12:13:00Z">
        <w:r w:rsidR="000D4747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71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 xml:space="preserve">This would explain his need to have the </w:t>
        </w:r>
        <w:proofErr w:type="spellStart"/>
        <w:r w:rsidR="00CA29F5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CA29F5">
          <w:rPr>
            <w:rFonts w:ascii="Arial" w:hAnsi="Arial" w:cs="Arial"/>
            <w:color w:val="000000"/>
            <w:sz w:val="22"/>
            <w:szCs w:val="22"/>
          </w:rPr>
          <w:t xml:space="preserve"> attack the </w:t>
        </w:r>
      </w:ins>
      <w:proofErr w:type="spellStart"/>
      <w:ins w:id="72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73" w:author="Dan Bellinski" w:date="2016-07-25T18:55:00Z">
        <w:r w:rsidR="00CA29F5">
          <w:rPr>
            <w:rFonts w:ascii="Arial" w:hAnsi="Arial" w:cs="Arial"/>
            <w:color w:val="000000"/>
            <w:sz w:val="22"/>
            <w:szCs w:val="22"/>
          </w:rPr>
          <w:t>, to destroy the very thing Mort had no power over.</w:t>
        </w:r>
      </w:ins>
    </w:p>
    <w:p w14:paraId="591AADE5" w14:textId="5A6E5F66" w:rsidR="00EB6772" w:rsidRDefault="00EB6772" w:rsidP="002E79EF">
      <w:pPr>
        <w:pStyle w:val="Heading2"/>
        <w:rPr>
          <w:ins w:id="74" w:author="Dan Bellinski" w:date="2016-07-25T22:05:00Z"/>
        </w:rPr>
        <w:pPrChange w:id="75" w:author="Dan Bellinski" w:date="2016-07-25T22:07:00Z">
          <w:pPr/>
        </w:pPrChange>
      </w:pPr>
      <w:ins w:id="76" w:author="Dan Bellinski" w:date="2016-07-25T22:06:00Z">
        <w:r>
          <w:t>Level 11 - Beginning</w:t>
        </w:r>
      </w:ins>
    </w:p>
    <w:p w14:paraId="037EDE40" w14:textId="76D85393" w:rsidR="00AE0D86" w:rsidRPr="00C54A91" w:rsidRDefault="00EB6772" w:rsidP="00C54A91">
      <w:pPr>
        <w:rPr>
          <w:rFonts w:ascii="Times New Roman" w:hAnsi="Times New Roman" w:cs="Times New Roman"/>
        </w:rPr>
      </w:pPr>
      <w:ins w:id="77" w:author="Dan Bellinski" w:date="2016-07-25T22:06:00Z">
        <w:r>
          <w:rPr>
            <w:rFonts w:ascii="Arial" w:hAnsi="Arial" w:cs="Arial"/>
            <w:color w:val="000000"/>
            <w:sz w:val="22"/>
            <w:szCs w:val="22"/>
          </w:rPr>
          <w:t>Narrator: I’m</w:t>
        </w:r>
      </w:ins>
      <w:ins w:id="78" w:author="Dan Bellinski" w:date="2016-07-25T22:05:00Z">
        <w:r w:rsidR="00AE0D86">
          <w:rPr>
            <w:rFonts w:ascii="Arial" w:hAnsi="Arial" w:cs="Arial"/>
            <w:color w:val="000000"/>
            <w:sz w:val="22"/>
            <w:szCs w:val="22"/>
          </w:rPr>
          <w:t xml:space="preserve"> not sure if I mentioned</w:t>
        </w:r>
      </w:ins>
      <w:ins w:id="79" w:author="Dan Bellinski" w:date="2016-07-25T22:06:00Z">
        <w:r w:rsidR="002E79EF">
          <w:rPr>
            <w:rFonts w:ascii="Arial" w:hAnsi="Arial" w:cs="Arial"/>
            <w:color w:val="000000"/>
            <w:sz w:val="22"/>
            <w:szCs w:val="22"/>
          </w:rPr>
          <w:t xml:space="preserve"> it</w:t>
        </w:r>
      </w:ins>
      <w:ins w:id="80" w:author="Dan Bellinski" w:date="2016-07-25T22:05:00Z">
        <w:r w:rsidR="00AE0D86">
          <w:rPr>
            <w:rFonts w:ascii="Arial" w:hAnsi="Arial" w:cs="Arial"/>
            <w:color w:val="000000"/>
            <w:sz w:val="22"/>
            <w:szCs w:val="22"/>
          </w:rPr>
          <w:t xml:space="preserve">, but you’re still </w:t>
        </w:r>
        <w:r w:rsidR="00027857">
          <w:rPr>
            <w:rFonts w:ascii="Arial" w:hAnsi="Arial" w:cs="Arial"/>
            <w:color w:val="000000"/>
            <w:sz w:val="22"/>
            <w:szCs w:val="22"/>
          </w:rPr>
          <w:t xml:space="preserve">really really </w:t>
        </w:r>
        <w:r w:rsidR="00AE0D86">
          <w:rPr>
            <w:rFonts w:ascii="Arial" w:hAnsi="Arial" w:cs="Arial"/>
            <w:color w:val="000000"/>
            <w:sz w:val="22"/>
            <w:szCs w:val="22"/>
          </w:rPr>
          <w:t>hungry.</w:t>
        </w:r>
      </w:ins>
      <w:ins w:id="81" w:author="Dan Bellinski" w:date="2016-07-25T22:06:00Z">
        <w:r w:rsidR="002E79EF">
          <w:rPr>
            <w:rFonts w:ascii="Arial" w:hAnsi="Arial" w:cs="Arial"/>
            <w:color w:val="000000"/>
            <w:sz w:val="22"/>
            <w:szCs w:val="22"/>
          </w:rPr>
          <w:t xml:space="preserve"> For your sake, I hope you find some food.</w:t>
        </w:r>
      </w:ins>
      <w:ins w:id="82" w:author="Dan Bellinski" w:date="2016-07-25T22:07:00Z">
        <w:r w:rsidR="002E79EF">
          <w:rPr>
            <w:rFonts w:ascii="Arial" w:hAnsi="Arial" w:cs="Arial"/>
            <w:color w:val="000000"/>
            <w:sz w:val="22"/>
            <w:szCs w:val="22"/>
          </w:rPr>
          <w:t xml:space="preserve"> Soon.</w:t>
        </w:r>
      </w:ins>
    </w:p>
    <w:p w14:paraId="7F7C4540" w14:textId="637EC568" w:rsidR="00CF10CF" w:rsidRPr="00C54A91" w:rsidDel="000D4747" w:rsidRDefault="00C54A91" w:rsidP="00C54A91">
      <w:pPr>
        <w:rPr>
          <w:del w:id="83" w:author="Dan Bellinski" w:date="2016-07-24T12:13:00Z"/>
          <w:rFonts w:ascii="Times New Roman" w:eastAsiaTheme="minorHAnsi" w:hAnsi="Times New Roman" w:cs="Times New Roman"/>
        </w:rPr>
      </w:pPr>
      <w:del w:id="84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“Mort must have brainwashed the </w:delText>
        </w:r>
      </w:del>
      <w:del w:id="85" w:author="Dan Bellinski" w:date="2016-07-24T12:18:00Z">
        <w:r w:rsidR="00EE22C4" w:rsidDel="00851395">
          <w:rPr>
            <w:rFonts w:ascii="Arial" w:hAnsi="Arial" w:cs="Arial"/>
            <w:color w:val="000000"/>
            <w:sz w:val="22"/>
            <w:szCs w:val="22"/>
          </w:rPr>
          <w:delText>emol</w:delText>
        </w:r>
      </w:del>
      <w:del w:id="86" w:author="Dan Bellinski" w:date="2016-07-24T12:19:00Z"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>s to attack us out of</w:delText>
        </w:r>
        <w:r w:rsidR="00733455" w:rsidDel="00D7351F">
          <w:rPr>
            <w:rFonts w:ascii="Arial" w:hAnsi="Arial" w:cs="Arial"/>
            <w:color w:val="000000"/>
            <w:sz w:val="22"/>
            <w:szCs w:val="22"/>
          </w:rPr>
          <w:delText xml:space="preserve"> this</w:delText>
        </w:r>
        <w:r w:rsidRPr="00C54A91" w:rsidDel="00D7351F">
          <w:rPr>
            <w:rFonts w:ascii="Arial" w:hAnsi="Arial" w:cs="Arial"/>
            <w:color w:val="000000"/>
            <w:sz w:val="22"/>
            <w:szCs w:val="22"/>
          </w:rPr>
          <w:delText xml:space="preserve"> madness.”</w:delText>
        </w:r>
      </w:del>
    </w:p>
    <w:p w14:paraId="33613C6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4570C44" w14:textId="3D261B27" w:rsidR="00C54A91" w:rsidRPr="00773923" w:rsidRDefault="00773923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days of battle,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come across </w:t>
      </w:r>
      <w:r w:rsidR="00090CD7">
        <w:rPr>
          <w:rFonts w:ascii="Arial" w:hAnsi="Arial" w:cs="Arial"/>
          <w:color w:val="000000"/>
          <w:sz w:val="22"/>
          <w:szCs w:val="22"/>
        </w:rPr>
        <w:t>a camp on the shore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. The embers of the fire still warm, this camp must have been recently abandoned. </w:t>
      </w:r>
    </w:p>
    <w:p w14:paraId="0A7E662C" w14:textId="15BFC18F" w:rsidR="00C54A91" w:rsidRDefault="00C54A91" w:rsidP="00C54A91">
      <w:pPr>
        <w:rPr>
          <w:ins w:id="87" w:author="Dan Bellinski" w:date="2016-07-24T12:10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letter lay next to the fire, you read </w:t>
      </w:r>
      <w:r w:rsidR="00D41031">
        <w:rPr>
          <w:rFonts w:ascii="Arial" w:hAnsi="Arial" w:cs="Arial"/>
          <w:color w:val="000000"/>
          <w:sz w:val="22"/>
          <w:szCs w:val="22"/>
        </w:rPr>
        <w:t>quickly</w:t>
      </w:r>
      <w:r w:rsidRPr="00C54A91">
        <w:rPr>
          <w:rFonts w:ascii="Arial" w:hAnsi="Arial" w:cs="Arial"/>
          <w:color w:val="000000"/>
          <w:sz w:val="22"/>
          <w:szCs w:val="22"/>
        </w:rPr>
        <w:t>. “</w:t>
      </w:r>
      <w:proofErr w:type="spellStart"/>
      <w:r w:rsidR="004F62E7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I’ve seen you following me. I’m only a small piece of the puzzle. The </w:t>
      </w:r>
      <w:proofErr w:type="spellStart"/>
      <w:ins w:id="8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choose to revolt on their own. You can’t stop this revolution. -Mort”</w:t>
      </w:r>
    </w:p>
    <w:p w14:paraId="4D33DAB9" w14:textId="7F500A0F" w:rsidR="00CF10CF" w:rsidDel="00CF10CF" w:rsidRDefault="00CF10CF" w:rsidP="00C54A91">
      <w:pPr>
        <w:rPr>
          <w:del w:id="89" w:author="Dan Bellinski" w:date="2016-07-24T12:12:00Z"/>
          <w:rFonts w:ascii="Arial" w:hAnsi="Arial" w:cs="Arial"/>
          <w:color w:val="000000"/>
          <w:sz w:val="22"/>
          <w:szCs w:val="22"/>
        </w:rPr>
      </w:pPr>
    </w:p>
    <w:p w14:paraId="668FE037" w14:textId="781ED77A" w:rsidR="00F843D3" w:rsidRPr="00C54A91" w:rsidRDefault="00802D08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“Darn, I missed Mort again. He must have already traveled to the </w:t>
      </w:r>
      <w:del w:id="90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91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world.”</w:t>
      </w:r>
      <w:r w:rsidR="00A774F8">
        <w:rPr>
          <w:rFonts w:ascii="Arial" w:hAnsi="Arial" w:cs="Arial"/>
          <w:color w:val="000000"/>
          <w:sz w:val="22"/>
          <w:szCs w:val="22"/>
        </w:rPr>
        <w:t xml:space="preserve"> </w:t>
      </w:r>
      <w:r w:rsidR="00D41031">
        <w:rPr>
          <w:rFonts w:ascii="Arial" w:hAnsi="Arial" w:cs="Arial"/>
          <w:color w:val="000000"/>
          <w:sz w:val="22"/>
          <w:szCs w:val="22"/>
        </w:rPr>
        <w:t>Y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ou follow </w:t>
      </w:r>
      <w:r w:rsidR="00A774F8">
        <w:rPr>
          <w:rFonts w:ascii="Arial" w:hAnsi="Arial" w:cs="Arial"/>
          <w:color w:val="000000"/>
          <w:sz w:val="22"/>
          <w:szCs w:val="22"/>
        </w:rPr>
        <w:t>him</w:t>
      </w:r>
      <w:r w:rsidR="00F843D3">
        <w:rPr>
          <w:rFonts w:ascii="Arial" w:hAnsi="Arial" w:cs="Arial"/>
          <w:color w:val="000000"/>
          <w:sz w:val="22"/>
          <w:szCs w:val="22"/>
        </w:rPr>
        <w:t xml:space="preserve"> </w:t>
      </w:r>
      <w:r w:rsidR="00D57541">
        <w:rPr>
          <w:rFonts w:ascii="Arial" w:hAnsi="Arial" w:cs="Arial"/>
          <w:color w:val="000000"/>
          <w:sz w:val="22"/>
          <w:szCs w:val="22"/>
        </w:rPr>
        <w:t>find answer</w:t>
      </w:r>
      <w:r w:rsidR="00E07B8C">
        <w:rPr>
          <w:rFonts w:ascii="Arial" w:hAnsi="Arial" w:cs="Arial"/>
          <w:color w:val="000000"/>
          <w:sz w:val="22"/>
          <w:szCs w:val="22"/>
        </w:rPr>
        <w:t>s</w:t>
      </w:r>
      <w:r w:rsidR="00F843D3">
        <w:rPr>
          <w:rFonts w:ascii="Arial" w:hAnsi="Arial" w:cs="Arial"/>
          <w:color w:val="000000"/>
          <w:sz w:val="22"/>
          <w:szCs w:val="22"/>
        </w:rPr>
        <w:t>.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1C9D8E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2D5434D" w14:textId="266D846E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92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93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raised the </w:t>
      </w:r>
      <w:proofErr w:type="spellStart"/>
      <w:ins w:id="9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to be their slaves and took away their freedom)</w:t>
      </w:r>
    </w:p>
    <w:p w14:paraId="7B2C8906" w14:textId="527E47ED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</w:t>
      </w:r>
      <w:del w:id="9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9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really aware of what they’re doing)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519A3260" w:rsidR="00C54A91" w:rsidRPr="00C54A91" w:rsidRDefault="00DD5D91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ask yourself,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“Why would the </w:t>
      </w:r>
      <w:proofErr w:type="spellStart"/>
      <w:ins w:id="9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revolt? </w:t>
      </w:r>
      <w:del w:id="98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99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10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lived in harmony for hundreds of years.” </w:t>
      </w:r>
      <w:ins w:id="101" w:author="Dan Bellinski" w:date="2016-07-24T12:12:00Z">
        <w:r w:rsidR="00CF10CF">
          <w:rPr>
            <w:rFonts w:ascii="Arial" w:hAnsi="Arial" w:cs="Arial"/>
            <w:color w:val="000000"/>
            <w:sz w:val="22"/>
            <w:szCs w:val="22"/>
          </w:rPr>
          <w:t>At least this was the perception.</w:t>
        </w:r>
      </w:ins>
    </w:p>
    <w:p w14:paraId="21567CD7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5 - Beginning</w:t>
      </w:r>
    </w:p>
    <w:p w14:paraId="0E000812" w14:textId="1512009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As you finish a mighty battle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on the </w:t>
      </w:r>
      <w:del w:id="102" w:author="Dan Bellinski" w:date="2016-07-25T21:57:00Z">
        <w:r w:rsidR="009068F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03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="009068F1">
        <w:rPr>
          <w:rFonts w:ascii="Arial" w:hAnsi="Arial" w:cs="Arial"/>
          <w:color w:val="000000"/>
          <w:sz w:val="22"/>
          <w:szCs w:val="22"/>
        </w:rPr>
        <w:t xml:space="preserve"> world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defeating several </w:t>
      </w:r>
      <w:proofErr w:type="spellStart"/>
      <w:ins w:id="10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you sit down to catch your breath. You notice one shield depicts a graphic scene. An ogre with arms and legs in chains building a house</w:t>
      </w:r>
      <w:r w:rsidR="009068F1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9068F1">
        <w:rPr>
          <w:rFonts w:ascii="Arial" w:hAnsi="Arial" w:cs="Arial"/>
          <w:color w:val="000000"/>
          <w:sz w:val="22"/>
          <w:szCs w:val="22"/>
        </w:rPr>
        <w:t>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0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10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</w:t>
        </w:r>
        <w:proofErr w:type="spellEnd"/>
        <w:r w:rsidR="00EC1B7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standing behind watching.</w:t>
      </w:r>
    </w:p>
    <w:p w14:paraId="3242445A" w14:textId="238B809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5F26AC">
        <w:rPr>
          <w:rFonts w:ascii="Arial" w:hAnsi="Arial" w:cs="Arial"/>
          <w:color w:val="000000"/>
          <w:sz w:val="22"/>
          <w:szCs w:val="22"/>
        </w:rPr>
        <w:t>find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another </w:t>
      </w:r>
      <w:proofErr w:type="spellStart"/>
      <w:ins w:id="10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shield shows a dead </w:t>
      </w:r>
      <w:proofErr w:type="spellStart"/>
      <w:ins w:id="10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over the fire</w:t>
      </w:r>
      <w:r w:rsidR="00BF6C43">
        <w:rPr>
          <w:rFonts w:ascii="Arial" w:hAnsi="Arial" w:cs="Arial"/>
          <w:color w:val="000000"/>
          <w:sz w:val="22"/>
          <w:szCs w:val="22"/>
        </w:rPr>
        <w:t xml:space="preserve"> with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0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1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sitting around eating it. </w:t>
      </w:r>
    </w:p>
    <w:p w14:paraId="3344F1CF" w14:textId="5A9B501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A third shield depicts a </w:t>
      </w:r>
      <w:proofErr w:type="spellStart"/>
      <w:ins w:id="111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being whipped as it is being ridden. </w:t>
      </w:r>
    </w:p>
    <w:p w14:paraId="72437785" w14:textId="0FBE2B22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</w:t>
      </w:r>
      <w:r w:rsidR="00912723">
        <w:rPr>
          <w:rFonts w:ascii="Arial" w:hAnsi="Arial" w:cs="Arial"/>
          <w:color w:val="000000"/>
          <w:sz w:val="22"/>
          <w:szCs w:val="22"/>
        </w:rPr>
        <w:t xml:space="preserve">’re </w:t>
      </w:r>
      <w:r w:rsidRPr="00C54A91">
        <w:rPr>
          <w:rFonts w:ascii="Arial" w:hAnsi="Arial" w:cs="Arial"/>
          <w:color w:val="000000"/>
          <w:sz w:val="22"/>
          <w:szCs w:val="22"/>
        </w:rPr>
        <w:t>start</w:t>
      </w:r>
      <w:r w:rsidR="00912723">
        <w:rPr>
          <w:rFonts w:ascii="Arial" w:hAnsi="Arial" w:cs="Arial"/>
          <w:color w:val="000000"/>
          <w:sz w:val="22"/>
          <w:szCs w:val="22"/>
        </w:rPr>
        <w:t>ing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get the feeling there’s more behind this revolution than you first thought.</w:t>
      </w:r>
    </w:p>
    <w:p w14:paraId="214D157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10 - Beginning</w:t>
      </w:r>
    </w:p>
    <w:p w14:paraId="14985C7A" w14:textId="135C61D1" w:rsidR="00C54A91" w:rsidRDefault="00C54A91" w:rsidP="00C54A91">
      <w:pPr>
        <w:rPr>
          <w:ins w:id="112" w:author="Dan Bellinski" w:date="2016-07-25T22:07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Understanding more about the </w:t>
      </w:r>
      <w:proofErr w:type="spellStart"/>
      <w:ins w:id="11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, you have noticed the passion within their eyes. They’re determined and inspired. They yearn for something different than hurting you. They believe they’re fighting for something good.</w:t>
      </w:r>
    </w:p>
    <w:p w14:paraId="7FB61FF0" w14:textId="31CC1308" w:rsidR="00793077" w:rsidRDefault="00793077" w:rsidP="00793077">
      <w:pPr>
        <w:pStyle w:val="Heading2"/>
        <w:rPr>
          <w:ins w:id="114" w:author="Dan Bellinski" w:date="2016-07-25T22:07:00Z"/>
        </w:rPr>
        <w:pPrChange w:id="115" w:author="Dan Bellinski" w:date="2016-07-25T22:08:00Z">
          <w:pPr/>
        </w:pPrChange>
      </w:pPr>
      <w:ins w:id="116" w:author="Dan Bellinski" w:date="2016-07-25T22:07:00Z">
        <w:r>
          <w:t>Level 11 – Beginning</w:t>
        </w:r>
      </w:ins>
    </w:p>
    <w:p w14:paraId="38CAAC8A" w14:textId="7CE68A3E" w:rsidR="00793077" w:rsidRPr="00C54A91" w:rsidRDefault="00793077" w:rsidP="00C54A91">
      <w:pPr>
        <w:rPr>
          <w:rFonts w:ascii="Times New Roman" w:eastAsiaTheme="minorHAnsi" w:hAnsi="Times New Roman" w:cs="Times New Roman"/>
        </w:rPr>
      </w:pPr>
      <w:ins w:id="117" w:author="Dan Bellinski" w:date="2016-07-25T22:07:00Z">
        <w:r>
          <w:rPr>
            <w:rFonts w:ascii="Arial" w:hAnsi="Arial" w:cs="Arial"/>
            <w:color w:val="000000"/>
            <w:sz w:val="22"/>
            <w:szCs w:val="22"/>
          </w:rPr>
          <w:t>Narrator: Ok now</w:t>
        </w:r>
      </w:ins>
      <w:ins w:id="118" w:author="Dan Bellinski" w:date="2016-07-25T22:08:00Z">
        <w:r>
          <w:rPr>
            <w:rFonts w:ascii="Arial" w:hAnsi="Arial" w:cs="Arial"/>
            <w:color w:val="000000"/>
            <w:sz w:val="22"/>
            <w:szCs w:val="22"/>
          </w:rPr>
          <w:t xml:space="preserve"> you’re getting angry. Hungry and angry. Hangry.</w:t>
        </w:r>
      </w:ins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23C40FF5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del w:id="119" w:author="Dan Bellinski" w:date="2016-07-25T21:57:00Z">
        <w:r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20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find a third camp with</w:t>
      </w:r>
      <w:del w:id="121" w:author="Dan Bellinski" w:date="2016-07-25T18:57:00Z">
        <w:r w:rsidR="00C54A91"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a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5A5820BF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del w:id="122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We </w:delText>
        </w:r>
      </w:del>
      <w:ins w:id="123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24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25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ins w:id="12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for far too long. </w:t>
      </w:r>
      <w:del w:id="127" w:author="Dan Bellinski" w:date="2016-07-25T18:56:00Z">
        <w:r w:rsidR="00EE22C4" w:rsidDel="0016429F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s </w:delText>
        </w:r>
      </w:del>
      <w:ins w:id="128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thought there was harmony with the </w:t>
      </w:r>
      <w:proofErr w:type="spellStart"/>
      <w:ins w:id="129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because of their obedience. </w:t>
      </w:r>
      <w:del w:id="130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 xml:space="preserve">They’ve </w:delText>
        </w:r>
      </w:del>
      <w:ins w:id="131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  <w:r w:rsidR="0016429F" w:rsidRPr="00C54A91">
          <w:rPr>
            <w:rFonts w:ascii="Arial" w:hAnsi="Arial" w:cs="Arial"/>
            <w:color w:val="000000"/>
            <w:sz w:val="22"/>
            <w:szCs w:val="22"/>
          </w:rPr>
          <w:t xml:space="preserve">’ve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ins w:id="13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eyes. Why does it take such drastic measures to see what </w:t>
      </w:r>
      <w:ins w:id="133" w:author="Dan Bellinski" w:date="2016-07-25T18:56:00Z">
        <w:r w:rsidR="0016429F">
          <w:rPr>
            <w:rFonts w:ascii="Arial" w:hAnsi="Arial" w:cs="Arial"/>
            <w:color w:val="000000"/>
            <w:sz w:val="22"/>
            <w:szCs w:val="22"/>
          </w:rPr>
          <w:t>you</w:t>
        </w:r>
      </w:ins>
      <w:del w:id="134" w:author="Dan Bellinski" w:date="2016-07-25T18:56:00Z">
        <w:r w:rsidRPr="00C54A91" w:rsidDel="0016429F">
          <w:rPr>
            <w:rFonts w:ascii="Arial" w:hAnsi="Arial" w:cs="Arial"/>
            <w:color w:val="000000"/>
            <w:sz w:val="22"/>
            <w:szCs w:val="22"/>
          </w:rPr>
          <w:delText>we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’re doing is wrong? The </w:t>
      </w:r>
      <w:del w:id="135" w:author="Dan Bellinski" w:date="2016-07-25T21:57:00Z">
        <w:r w:rsidRPr="00C54A91" w:rsidDel="00D96F13">
          <w:rPr>
            <w:rFonts w:ascii="Arial" w:hAnsi="Arial" w:cs="Arial"/>
            <w:color w:val="000000"/>
            <w:sz w:val="22"/>
            <w:szCs w:val="22"/>
          </w:rPr>
          <w:delText>fire</w:delText>
        </w:r>
      </w:del>
      <w:proofErr w:type="spellStart"/>
      <w:ins w:id="136" w:author="Dan Bellinski" w:date="2016-07-25T21:57:00Z">
        <w:r w:rsidR="00D96F13">
          <w:rPr>
            <w:rFonts w:ascii="Arial" w:hAnsi="Arial" w:cs="Arial"/>
            <w:color w:val="000000"/>
            <w:sz w:val="22"/>
            <w:szCs w:val="22"/>
          </w:rPr>
          <w:t>ignis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world is ours.</w:t>
      </w:r>
      <w:del w:id="137" w:author="Dan Bellinski" w:date="2016-07-25T18:57:00Z">
        <w:r w:rsidRPr="00C54A91" w:rsidDel="001E134B">
          <w:rPr>
            <w:rFonts w:ascii="Arial" w:hAnsi="Arial" w:cs="Arial"/>
            <w:color w:val="000000"/>
            <w:sz w:val="22"/>
            <w:szCs w:val="22"/>
          </w:rPr>
          <w:delText xml:space="preserve"> -Mort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4C4C5FA1" w14:textId="0011D375" w:rsidR="003028D9" w:rsidRPr="00C54A91" w:rsidRDefault="00F06C14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must continue your journey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 to the last world, </w:t>
      </w:r>
      <w:del w:id="138" w:author="Dan Bellinski" w:date="2016-07-25T21:55:00Z">
        <w:r w:rsidR="002405B9"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139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5B405914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4EA6342C" w14:textId="7B8B01D5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(Realization of main character that </w:t>
      </w:r>
      <w:del w:id="140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41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aren’t treating </w:t>
      </w:r>
      <w:proofErr w:type="spellStart"/>
      <w:ins w:id="14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fairly)</w:t>
      </w:r>
    </w:p>
    <w:p w14:paraId="592C6901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(Resolution of conflict on 4 main worlds)</w:t>
      </w:r>
    </w:p>
    <w:p w14:paraId="17C53038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treat everything with love and respect)</w:t>
      </w:r>
    </w:p>
    <w:p w14:paraId="02D79A8E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(Setup 5th world that will be added in later expansion - actually the spirit realm)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1ED24B22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</w:t>
      </w:r>
      <w:del w:id="143" w:author="Dan Bellinski" w:date="2016-07-24T12:19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 xml:space="preserve">began to </w:delText>
        </w:r>
      </w:del>
      <w:r w:rsidR="00C54A91" w:rsidRPr="00C54A91">
        <w:rPr>
          <w:rFonts w:ascii="Arial" w:hAnsi="Arial" w:cs="Arial"/>
          <w:color w:val="000000"/>
          <w:sz w:val="22"/>
          <w:szCs w:val="22"/>
        </w:rPr>
        <w:t>contemplate Mort’s words.</w:t>
      </w:r>
      <w:ins w:id="144" w:author="Dan Bellinski" w:date="2016-07-25T18:57:00Z">
        <w:r w:rsidR="00197763">
          <w:rPr>
            <w:rFonts w:ascii="Arial" w:hAnsi="Arial" w:cs="Arial"/>
            <w:color w:val="000000"/>
            <w:sz w:val="22"/>
            <w:szCs w:val="22"/>
          </w:rPr>
          <w:t xml:space="preserve"> You ask yourself,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74337C">
        <w:rPr>
          <w:rFonts w:ascii="Arial" w:hAnsi="Arial" w:cs="Arial"/>
          <w:color w:val="000000"/>
          <w:sz w:val="22"/>
          <w:szCs w:val="22"/>
        </w:rPr>
        <w:t>“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Are we </w:t>
      </w:r>
      <w:del w:id="14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="00C54A91"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4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just? Did we go too far with our rule over the </w:t>
      </w:r>
      <w:proofErr w:type="spellStart"/>
      <w:ins w:id="14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>?</w:t>
      </w:r>
      <w:r w:rsidR="0074337C">
        <w:rPr>
          <w:rFonts w:ascii="Arial" w:hAnsi="Arial" w:cs="Arial"/>
          <w:color w:val="000000"/>
          <w:sz w:val="22"/>
          <w:szCs w:val="22"/>
        </w:rPr>
        <w:t>”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ins w:id="148" w:author="Dan Bellinski" w:date="2016-07-24T12:20:00Z">
        <w:r w:rsidR="00AC7CBD" w:rsidRPr="00092075">
          <w:rPr>
            <w:rFonts w:ascii="Arial" w:hAnsi="Arial" w:cs="Arial"/>
            <w:color w:val="000000"/>
            <w:sz w:val="22"/>
            <w:szCs w:val="22"/>
          </w:rPr>
          <w:t>You realize Mort’s mission was not about power, but about justice.</w:t>
        </w:r>
      </w:ins>
      <w:del w:id="149" w:author="Dan Bellinski" w:date="2016-07-24T12:20:00Z">
        <w:r w:rsidR="00C54A91" w:rsidRPr="00C54A91" w:rsidDel="00AC7CBD">
          <w:rPr>
            <w:rFonts w:ascii="Arial" w:hAnsi="Arial" w:cs="Arial"/>
            <w:color w:val="000000"/>
            <w:sz w:val="22"/>
            <w:szCs w:val="22"/>
          </w:rPr>
          <w:delText>I must find Mort, the man who can communicate with them, and understand what they desire.</w:delText>
        </w:r>
      </w:del>
    </w:p>
    <w:p w14:paraId="39B479B1" w14:textId="0C5C658E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>Level 8 - Beginnin</w:t>
      </w:r>
      <w:r w:rsidR="00C54A91" w:rsidRPr="00C54A91">
        <w:t>g</w:t>
      </w:r>
    </w:p>
    <w:p w14:paraId="201BC09F" w14:textId="1553CD42" w:rsidR="00C54A91" w:rsidRDefault="00F0259E" w:rsidP="00C54A91">
      <w:pPr>
        <w:rPr>
          <w:ins w:id="150" w:author="Dan Bellinski" w:date="2016-07-25T22:08:00Z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del w:id="151" w:author="Dan Bellinski" w:date="2016-07-25T21:55:00Z">
        <w:r w:rsidDel="00015DD8">
          <w:rPr>
            <w:rFonts w:ascii="Arial" w:hAnsi="Arial" w:cs="Arial"/>
            <w:color w:val="000000"/>
            <w:sz w:val="22"/>
            <w:szCs w:val="22"/>
          </w:rPr>
          <w:delText>air</w:delText>
        </w:r>
      </w:del>
      <w:proofErr w:type="spellStart"/>
      <w:ins w:id="152" w:author="Dan Bellinski" w:date="2016-07-25T21:55:00Z">
        <w:r w:rsidR="00015DD8">
          <w:rPr>
            <w:rFonts w:ascii="Arial" w:hAnsi="Arial" w:cs="Arial"/>
            <w:color w:val="000000"/>
            <w:sz w:val="22"/>
            <w:szCs w:val="22"/>
          </w:rPr>
          <w:t>astra</w:t>
        </w:r>
      </w:ins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33525559" w14:textId="29933946" w:rsidR="00793077" w:rsidRDefault="00793077" w:rsidP="00066019">
      <w:pPr>
        <w:pStyle w:val="Heading2"/>
        <w:rPr>
          <w:ins w:id="153" w:author="Dan Bellinski" w:date="2016-07-25T22:08:00Z"/>
        </w:rPr>
        <w:pPrChange w:id="154" w:author="Dan Bellinski" w:date="2016-07-25T22:10:00Z">
          <w:pPr/>
        </w:pPrChange>
      </w:pPr>
      <w:ins w:id="155" w:author="Dan Bellinski" w:date="2016-07-25T22:08:00Z">
        <w:r>
          <w:t>Level 11 – Beginning</w:t>
        </w:r>
      </w:ins>
    </w:p>
    <w:p w14:paraId="7A4D5602" w14:textId="2F49A358" w:rsidR="00793077" w:rsidRDefault="00793077" w:rsidP="00C54A91">
      <w:pPr>
        <w:rPr>
          <w:ins w:id="156" w:author="Dan Bellinski" w:date="2016-07-25T22:10:00Z"/>
          <w:rFonts w:ascii="Arial" w:hAnsi="Arial" w:cs="Arial"/>
          <w:color w:val="000000"/>
          <w:sz w:val="22"/>
          <w:szCs w:val="22"/>
        </w:rPr>
      </w:pPr>
      <w:ins w:id="157" w:author="Dan Bellinski" w:date="2016-07-25T22:08:00Z">
        <w:r>
          <w:rPr>
            <w:rFonts w:ascii="Arial" w:hAnsi="Arial" w:cs="Arial"/>
            <w:color w:val="000000"/>
            <w:sz w:val="22"/>
            <w:szCs w:val="22"/>
          </w:rPr>
          <w:t>Narrator: Oh my gosh! I think I see some bananas falling out of Mort</w:t>
        </w:r>
      </w:ins>
      <w:ins w:id="158" w:author="Dan Bellinski" w:date="2016-07-25T22:09:00Z">
        <w:r>
          <w:rPr>
            <w:rFonts w:ascii="Arial" w:hAnsi="Arial" w:cs="Arial"/>
            <w:color w:val="000000"/>
            <w:sz w:val="22"/>
            <w:szCs w:val="22"/>
          </w:rPr>
          <w:t xml:space="preserve">’s pack. Wow this is good news. I have never been so excited for you to see a banana. Hurry up and get them before the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>.</w:t>
        </w:r>
      </w:ins>
    </w:p>
    <w:p w14:paraId="12C262C7" w14:textId="6AC23FB9" w:rsidR="00525142" w:rsidRPr="00C54A91" w:rsidRDefault="00707D07" w:rsidP="00C54A91">
      <w:pPr>
        <w:rPr>
          <w:rFonts w:ascii="Times New Roman" w:eastAsiaTheme="minorHAnsi" w:hAnsi="Times New Roman" w:cs="Times New Roman"/>
        </w:rPr>
      </w:pPr>
      <w:ins w:id="159" w:author="Dan Bellinski" w:date="2016-07-25T22:10:00Z">
        <w:r>
          <w:rPr>
            <w:rFonts w:ascii="Arial" w:hAnsi="Arial" w:cs="Arial"/>
            <w:color w:val="000000"/>
            <w:sz w:val="22"/>
            <w:szCs w:val="22"/>
          </w:rPr>
          <w:t>You reach the banana pile from Mort</w:t>
        </w:r>
      </w:ins>
      <w:ins w:id="160" w:author="Dan Bellinski" w:date="2016-07-25T22:11:00Z">
        <w:r>
          <w:rPr>
            <w:rFonts w:ascii="Arial" w:hAnsi="Arial" w:cs="Arial"/>
            <w:color w:val="000000"/>
            <w:sz w:val="22"/>
            <w:szCs w:val="22"/>
          </w:rPr>
          <w:t>’s pack</w:t>
        </w:r>
      </w:ins>
      <w:ins w:id="161" w:author="Dan Bellinski" w:date="2016-07-25T22:10:00Z">
        <w:r w:rsidR="00525142">
          <w:rPr>
            <w:rFonts w:ascii="Arial" w:hAnsi="Arial" w:cs="Arial"/>
            <w:color w:val="000000"/>
            <w:sz w:val="22"/>
            <w:szCs w:val="22"/>
          </w:rPr>
          <w:t xml:space="preserve">. You eat one and smile. You eat another and smile again. Eventually you eat about 12 bananas. </w:t>
        </w:r>
      </w:ins>
      <w:ins w:id="162" w:author="Dan Bellinski" w:date="2016-07-25T22:11:00Z">
        <w:r w:rsidR="007A35B4">
          <w:rPr>
            <w:rFonts w:ascii="Arial" w:hAnsi="Arial" w:cs="Arial"/>
            <w:color w:val="000000"/>
            <w:sz w:val="22"/>
            <w:szCs w:val="22"/>
          </w:rPr>
          <w:t>Surprising</w:t>
        </w:r>
      </w:ins>
      <w:ins w:id="163" w:author="Dan Bellinski" w:date="2016-07-25T22:10:00Z">
        <w:r w:rsidR="00525142">
          <w:rPr>
            <w:rFonts w:ascii="Arial" w:hAnsi="Arial" w:cs="Arial"/>
            <w:color w:val="000000"/>
            <w:sz w:val="22"/>
            <w:szCs w:val="22"/>
          </w:rPr>
          <w:t>, you find yourself wanting more bananas.</w:t>
        </w:r>
      </w:ins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catch up to Mort and finally have the confrontation you’ve fought so hard to secure.</w:t>
      </w:r>
    </w:p>
    <w:p w14:paraId="1E0E747D" w14:textId="1EFE6E2B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164" w:author="Dan Bellinski" w:date="2016-07-25T18:57:00Z"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Mort, you have helped me see </w:t>
        </w:r>
        <w:r w:rsidR="0029709E">
          <w:rPr>
            <w:rFonts w:ascii="Arial" w:hAnsi="Arial" w:cs="Arial"/>
            <w:color w:val="000000"/>
            <w:sz w:val="22"/>
            <w:szCs w:val="22"/>
          </w:rPr>
          <w:t>the</w:t>
        </w:r>
        <w:r w:rsidR="0029709E" w:rsidRPr="00C54A91">
          <w:rPr>
            <w:rFonts w:ascii="Arial" w:hAnsi="Arial" w:cs="Arial"/>
            <w:color w:val="000000"/>
            <w:sz w:val="22"/>
            <w:szCs w:val="22"/>
          </w:rPr>
          <w:t xml:space="preserve"> faults</w:t>
        </w:r>
        <w:r w:rsidR="0029709E">
          <w:rPr>
            <w:rFonts w:ascii="Arial" w:hAnsi="Arial" w:cs="Arial"/>
            <w:color w:val="000000"/>
            <w:sz w:val="22"/>
            <w:szCs w:val="22"/>
          </w:rPr>
          <w:t xml:space="preserve"> of the </w:t>
        </w:r>
      </w:ins>
      <w:proofErr w:type="spellStart"/>
      <w:ins w:id="165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del w:id="166" w:author="Dan Bellinski" w:date="2016-07-25T18:57:00Z"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 xml:space="preserve">Mort, as a leader of the </w:delText>
        </w:r>
        <w:r w:rsidR="00EE22C4" w:rsidDel="0029709E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29709E">
          <w:rPr>
            <w:rFonts w:ascii="Arial" w:hAnsi="Arial" w:cs="Arial"/>
            <w:color w:val="000000"/>
            <w:sz w:val="22"/>
            <w:szCs w:val="22"/>
          </w:rPr>
          <w:delText>s, you have helped me see our faults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We let our </w:t>
      </w:r>
      <w:del w:id="167" w:author="Dan Bellinski" w:date="2016-07-24T12:20:00Z">
        <w:r w:rsidRPr="00C54A91" w:rsidDel="00B52D89">
          <w:rPr>
            <w:rFonts w:ascii="Arial" w:hAnsi="Arial" w:cs="Arial"/>
            <w:color w:val="000000"/>
            <w:sz w:val="22"/>
            <w:szCs w:val="22"/>
          </w:rPr>
          <w:delText xml:space="preserve">greed </w:delText>
        </w:r>
      </w:del>
      <w:ins w:id="168" w:author="Dan Bellinski" w:date="2016-07-24T12:20:00Z">
        <w:r w:rsidR="00B52D89">
          <w:rPr>
            <w:rFonts w:ascii="Arial" w:hAnsi="Arial" w:cs="Arial"/>
            <w:color w:val="000000"/>
            <w:sz w:val="22"/>
            <w:szCs w:val="22"/>
          </w:rPr>
          <w:t>egos</w:t>
        </w:r>
        <w:r w:rsidR="00B52D89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our power control us. We surrender. </w:t>
      </w:r>
      <w:ins w:id="169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As a leader of the </w:t>
        </w:r>
      </w:ins>
      <w:proofErr w:type="spellStart"/>
      <w:ins w:id="17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ins w:id="171" w:author="Dan Bellinski" w:date="2016-07-25T18:58:00Z">
        <w:r w:rsidR="0029709E">
          <w:rPr>
            <w:rFonts w:ascii="Arial" w:hAnsi="Arial" w:cs="Arial"/>
            <w:color w:val="000000"/>
            <w:sz w:val="22"/>
            <w:szCs w:val="22"/>
          </w:rPr>
          <w:t xml:space="preserve">,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I pledge our peace to the </w:t>
      </w:r>
      <w:proofErr w:type="spellStart"/>
      <w:ins w:id="172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promise to treat every living thing with the respect and love that it deserves.</w:t>
      </w:r>
      <w:ins w:id="173" w:author="Dan Bellinski" w:date="2016-07-24T12:21:00Z"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393B37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393B37">
          <w:rPr>
            <w:rFonts w:ascii="Arial" w:hAnsi="Arial" w:cs="Arial"/>
            <w:color w:val="000000"/>
            <w:sz w:val="22"/>
            <w:szCs w:val="22"/>
          </w:rPr>
          <w:t xml:space="preserve"> will live in true freedom across the 4 worlds.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2B97A0E6" w14:textId="680073D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and Jim talked for hours, of their childhood, of a world in which </w:t>
      </w:r>
      <w:proofErr w:type="spellStart"/>
      <w:ins w:id="174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175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76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could live together</w:t>
      </w:r>
      <w:ins w:id="177" w:author="Dan Bellinski" w:date="2016-07-24T13:13:00Z">
        <w:r w:rsidR="005B48D5">
          <w:rPr>
            <w:rFonts w:ascii="Arial" w:hAnsi="Arial" w:cs="Arial"/>
            <w:color w:val="000000"/>
            <w:sz w:val="22"/>
            <w:szCs w:val="22"/>
          </w:rPr>
          <w:t xml:space="preserve"> and both be free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 As leaders of their people, they signed a treaty and made a commitment to uphold the words they wrote.</w:t>
      </w:r>
    </w:p>
    <w:p w14:paraId="730467F3" w14:textId="7468C2C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It all seemed as though the worlds would be at peace once again, this time </w:t>
      </w:r>
      <w:del w:id="178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79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18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truly living in freedom and harmony.</w:t>
      </w:r>
    </w:p>
    <w:p w14:paraId="0B14D1A9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Thinking the day over, Jim turned to start his journey home and Mort spoke.</w:t>
      </w:r>
    </w:p>
    <w:p w14:paraId="38BC07F4" w14:textId="5CF58C1F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"But </w:t>
      </w:r>
      <w:proofErr w:type="spellStart"/>
      <w:r w:rsidR="001174FA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I fear I cannot stop this battle alone. </w:t>
      </w:r>
      <w:ins w:id="181" w:author="Dan Bellinski" w:date="2016-07-25T21:46:00Z">
        <w:r w:rsidR="00D761BC">
          <w:rPr>
            <w:rFonts w:ascii="Arial" w:hAnsi="Arial" w:cs="Arial"/>
            <w:color w:val="000000"/>
            <w:sz w:val="22"/>
            <w:szCs w:val="22"/>
          </w:rPr>
          <w:t xml:space="preserve">The </w:t>
        </w:r>
        <w:r w:rsidR="00090D19">
          <w:rPr>
            <w:rFonts w:ascii="Arial" w:hAnsi="Arial" w:cs="Arial"/>
            <w:color w:val="000000"/>
            <w:sz w:val="22"/>
            <w:szCs w:val="22"/>
          </w:rPr>
          <w:t xml:space="preserve">revolt of the </w:t>
        </w:r>
        <w:proofErr w:type="spellStart"/>
        <w:r w:rsidR="00090D19"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 w:rsidR="00090D19">
          <w:rPr>
            <w:rFonts w:ascii="Arial" w:hAnsi="Arial" w:cs="Arial"/>
            <w:color w:val="000000"/>
            <w:sz w:val="22"/>
            <w:szCs w:val="22"/>
          </w:rPr>
          <w:t xml:space="preserve"> has shattered the realm of time. </w:t>
        </w:r>
      </w:ins>
      <w:commentRangeStart w:id="182"/>
      <w:r w:rsidRPr="00C54A91">
        <w:rPr>
          <w:rFonts w:ascii="Arial" w:hAnsi="Arial" w:cs="Arial"/>
          <w:color w:val="000000"/>
          <w:sz w:val="22"/>
          <w:szCs w:val="22"/>
        </w:rPr>
        <w:t>There are things, evil things, that have been awakened</w:t>
      </w:r>
      <w:commentRangeEnd w:id="182"/>
      <w:r w:rsidR="00E57BB8">
        <w:rPr>
          <w:rStyle w:val="CommentReference"/>
        </w:rPr>
        <w:commentReference w:id="182"/>
      </w:r>
      <w:del w:id="183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 xml:space="preserve"> in the </w:delText>
        </w:r>
      </w:del>
      <w:del w:id="184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185" w:author="Dan Bellinski" w:date="2016-07-25T21:46:00Z">
        <w:r w:rsidRPr="00C54A91" w:rsidDel="00090D19">
          <w:rPr>
            <w:rFonts w:ascii="Arial" w:hAnsi="Arial" w:cs="Arial"/>
            <w:color w:val="000000"/>
            <w:sz w:val="22"/>
            <w:szCs w:val="22"/>
          </w:rPr>
          <w:delText>realm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. They are not of this world and will haunt </w:t>
      </w:r>
      <w:del w:id="186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87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ins w:id="18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189" w:author="Dan Bellinski" w:date="2016-07-25T21:38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in their afterlife</w:delText>
        </w:r>
      </w:del>
      <w:ins w:id="190" w:author="Dan Bellinski" w:date="2016-07-25T21:38:00Z">
        <w:r w:rsidR="00CA78F8">
          <w:rPr>
            <w:rFonts w:ascii="Arial" w:hAnsi="Arial" w:cs="Arial"/>
            <w:color w:val="000000"/>
            <w:sz w:val="22"/>
            <w:szCs w:val="22"/>
          </w:rPr>
          <w:t>forever, in the past and in the present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. They demand the enslaving of all </w:t>
      </w:r>
      <w:del w:id="191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192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all who side with them and will not listen to my reason to find peace. We must travel there together to defeat them."</w:t>
      </w:r>
    </w:p>
    <w:p w14:paraId="2089E107" w14:textId="70C3A4CD" w:rsidR="00C54A91" w:rsidRPr="00C54A91" w:rsidRDefault="002E4D47" w:rsidP="00C54A91">
      <w:pPr>
        <w:rPr>
          <w:rFonts w:ascii="Times New Roman" w:hAnsi="Times New Roman" w:cs="Times New Roman"/>
        </w:rPr>
      </w:pPr>
      <w:proofErr w:type="spellStart"/>
      <w:ins w:id="193" w:author="Dan Bellinski" w:date="2016-07-24T13:14:00Z">
        <w:r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and Mort pack up their weapons and began their journey to the spirit realm.</w:t>
      </w:r>
    </w:p>
    <w:p w14:paraId="648A84A9" w14:textId="242A83B7" w:rsidR="00C54A91" w:rsidRPr="00C54A91" w:rsidRDefault="004B7C15" w:rsidP="00C54A91">
      <w:pPr>
        <w:rPr>
          <w:rFonts w:ascii="Times New Roman" w:hAnsi="Times New Roman" w:cs="Times New Roman"/>
        </w:rPr>
      </w:pPr>
      <w:ins w:id="194" w:author="Dan Bellinski" w:date="2016-07-25T22:01:00Z">
        <w:r>
          <w:rPr>
            <w:rFonts w:ascii="Arial" w:hAnsi="Arial" w:cs="Arial"/>
            <w:color w:val="000000"/>
            <w:sz w:val="22"/>
            <w:szCs w:val="22"/>
          </w:rPr>
          <w:t xml:space="preserve">The narrator takes a step back. “Encore you say? Cheer hard enough and more will come. </w:t>
        </w:r>
      </w:ins>
      <w:r w:rsidR="00C54A91" w:rsidRPr="00C54A91">
        <w:rPr>
          <w:rFonts w:ascii="Arial" w:hAnsi="Arial" w:cs="Arial"/>
          <w:color w:val="000000"/>
          <w:sz w:val="22"/>
          <w:szCs w:val="22"/>
        </w:rPr>
        <w:t>To be continued</w:t>
      </w:r>
      <w:ins w:id="195" w:author="Dan Bellinski" w:date="2016-07-25T22:02:00Z">
        <w:r>
          <w:rPr>
            <w:rFonts w:ascii="Arial" w:hAnsi="Arial" w:cs="Arial"/>
            <w:color w:val="000000"/>
            <w:sz w:val="22"/>
            <w:szCs w:val="22"/>
          </w:rPr>
          <w:t>.”</w:t>
        </w:r>
      </w:ins>
      <w:del w:id="196" w:author="Dan Bellinski" w:date="2016-07-25T22:02:00Z">
        <w:r w:rsidR="00C54A91" w:rsidRPr="00C54A91" w:rsidDel="004B7C15">
          <w:rPr>
            <w:rFonts w:ascii="Arial" w:hAnsi="Arial" w:cs="Arial"/>
            <w:color w:val="000000"/>
            <w:sz w:val="22"/>
            <w:szCs w:val="22"/>
          </w:rPr>
          <w:delText>...</w:delText>
        </w:r>
      </w:del>
    </w:p>
    <w:p w14:paraId="31102D4C" w14:textId="77777777" w:rsidR="00C54A91" w:rsidRPr="00C54A91" w:rsidRDefault="00C54A91" w:rsidP="005D4F56">
      <w:pPr>
        <w:pStyle w:val="Heading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54A697A5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Themes:</w:t>
      </w:r>
    </w:p>
    <w:p w14:paraId="16148962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won’t compromise)</w:t>
      </w:r>
    </w:p>
    <w:p w14:paraId="2CE7326B" w14:textId="77777777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(Spirit things are defeated)</w:t>
      </w:r>
    </w:p>
    <w:p w14:paraId="7CCADD7C" w14:textId="107BF86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(Moral: compromise is required, can’t be 1 sided)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7021723D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reach the </w:t>
      </w:r>
      <w:del w:id="197" w:author="Dan Bellinski" w:date="2016-07-25T21:35:00Z">
        <w:r w:rsidRPr="00C54A91" w:rsidDel="006B293C">
          <w:rPr>
            <w:rFonts w:ascii="Arial" w:hAnsi="Arial" w:cs="Arial"/>
            <w:color w:val="000000"/>
            <w:sz w:val="22"/>
            <w:szCs w:val="22"/>
          </w:rPr>
          <w:delText>spirit realm</w:delText>
        </w:r>
      </w:del>
      <w:ins w:id="198" w:author="Dan Bellinski" w:date="2016-07-25T21:35:00Z">
        <w:r w:rsidR="006B293C">
          <w:rPr>
            <w:rFonts w:ascii="Arial" w:hAnsi="Arial" w:cs="Arial"/>
            <w:color w:val="000000"/>
            <w:sz w:val="22"/>
            <w:szCs w:val="22"/>
          </w:rPr>
          <w:t>tempus</w:t>
        </w:r>
      </w:ins>
      <w:ins w:id="199" w:author="Dan Bellinski" w:date="2016-07-25T21:38:00Z">
        <w:r w:rsidR="00BA7517">
          <w:rPr>
            <w:rFonts w:ascii="Arial" w:hAnsi="Arial" w:cs="Arial"/>
            <w:color w:val="000000"/>
            <w:sz w:val="22"/>
            <w:szCs w:val="22"/>
          </w:rPr>
          <w:t xml:space="preserve"> realm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with Mort. The place is creepy, dark, and lacks the spark of life found on your home worlds. The </w:t>
      </w:r>
      <w:proofErr w:type="spellStart"/>
      <w:ins w:id="200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are twisted and demented. You begin the final battle.</w:t>
      </w:r>
    </w:p>
    <w:p w14:paraId="57169B4B" w14:textId="21A18768" w:rsidR="00C54A91" w:rsidRDefault="00C54A91" w:rsidP="00C54A91">
      <w:pPr>
        <w:rPr>
          <w:ins w:id="201" w:author="Dan Bellinski" w:date="2016-07-25T22:11:00Z"/>
          <w:rFonts w:ascii="Arial" w:hAnsi="Arial" w:cs="Arial"/>
          <w:color w:val="00000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Mort turns to you. The </w:t>
      </w:r>
      <w:del w:id="202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proofErr w:type="spellStart"/>
      <w:ins w:id="203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are </w:t>
      </w:r>
      <w:r w:rsidR="00286E5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by the </w:t>
      </w:r>
      <w:del w:id="204" w:author="Dan Bellinski" w:date="2016-07-25T21:35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205" w:author="Dan Bellinski" w:date="2016-07-25T21:38:00Z">
        <w:r w:rsidR="00BA7517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 We must find him and defeat him.</w:t>
      </w:r>
    </w:p>
    <w:p w14:paraId="73F653B5" w14:textId="00CD8CC9" w:rsidR="000E5B94" w:rsidRPr="00C54A91" w:rsidRDefault="000E5B94" w:rsidP="00C54A91">
      <w:pPr>
        <w:rPr>
          <w:rFonts w:ascii="Times New Roman" w:eastAsiaTheme="minorHAnsi" w:hAnsi="Times New Roman" w:cs="Times New Roman"/>
        </w:rPr>
      </w:pPr>
      <w:ins w:id="206" w:author="Dan Bellinski" w:date="2016-07-25T22:11:00Z">
        <w:r>
          <w:rPr>
            <w:rFonts w:ascii="Arial" w:hAnsi="Arial" w:cs="Arial"/>
            <w:color w:val="000000"/>
            <w:sz w:val="22"/>
            <w:szCs w:val="22"/>
          </w:rPr>
          <w:t xml:space="preserve">You turn to Mort and ask – “Sure that sounds great, but are there any bananas there? I’m pretty big on bananas.” Mort assures you bananas have always existed and will never fade. Even evil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like bananas.</w:t>
        </w:r>
      </w:ins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4B418D56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which appears to be coming from the sky. “For your mistreatment of </w:t>
      </w:r>
      <w:proofErr w:type="spellStart"/>
      <w:ins w:id="207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in your world, we sentence you to an </w:t>
      </w:r>
      <w:ins w:id="208" w:author="Dan Bellinski" w:date="2016-07-25T21:36:00Z">
        <w:r w:rsidR="00537D9B">
          <w:rPr>
            <w:rFonts w:ascii="Arial" w:hAnsi="Arial" w:cs="Arial"/>
            <w:color w:val="000000"/>
            <w:sz w:val="22"/>
            <w:szCs w:val="22"/>
          </w:rPr>
          <w:t xml:space="preserve">eternal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afterlife filled with misery and pain. </w:t>
      </w:r>
      <w:del w:id="209" w:author="Dan Bellinski" w:date="2016-07-25T21:36:00Z">
        <w:r w:rsidRPr="00C54A91" w:rsidDel="00537D9B">
          <w:rPr>
            <w:rFonts w:ascii="Arial" w:hAnsi="Arial" w:cs="Arial"/>
            <w:color w:val="000000"/>
            <w:sz w:val="22"/>
            <w:szCs w:val="22"/>
          </w:rPr>
          <w:delText>For all of eternity</w:delText>
        </w:r>
      </w:del>
      <w:ins w:id="210" w:author="Dan Bellinski" w:date="2016-07-25T21:36:00Z">
        <w:r w:rsidR="00537D9B">
          <w:rPr>
            <w:rFonts w:ascii="Arial" w:hAnsi="Arial" w:cs="Arial"/>
            <w:color w:val="000000"/>
            <w:sz w:val="22"/>
            <w:szCs w:val="22"/>
          </w:rPr>
          <w:t>I am time, devourer of all things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  <w:del w:id="211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 That must be the </w:delText>
        </w:r>
      </w:del>
      <w:del w:id="212" w:author="Dan Bellinski" w:date="2016-07-25T21:38:00Z">
        <w:r w:rsidRPr="00C54A91" w:rsidDel="00BA7517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del w:id="213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king.</w:delText>
        </w:r>
      </w:del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5C27E803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del w:id="214" w:author="Dan Bellinski" w:date="2016-07-25T21:40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Jim</w:delText>
        </w:r>
      </w:del>
      <w:proofErr w:type="spellStart"/>
      <w:ins w:id="215" w:author="Dan Bellinski" w:date="2016-07-25T21:40:00Z">
        <w:r w:rsidR="00CA78F8">
          <w:rPr>
            <w:rFonts w:ascii="Arial" w:hAnsi="Arial" w:cs="Arial"/>
            <w:color w:val="000000"/>
            <w:sz w:val="22"/>
            <w:szCs w:val="22"/>
          </w:rPr>
          <w:t>c_name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36AA0B3F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 have seen our mistakes and pledged to stop our mistreatment of </w:t>
      </w:r>
      <w:proofErr w:type="spellStart"/>
      <w:ins w:id="216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217" w:author="Dan Bellinski" w:date="2016-07-25T18:58:00Z">
        <w:r w:rsidRPr="00C54A91" w:rsidDel="00527ECA">
          <w:rPr>
            <w:rFonts w:ascii="Arial" w:hAnsi="Arial" w:cs="Arial"/>
            <w:color w:val="000000"/>
            <w:sz w:val="22"/>
            <w:szCs w:val="22"/>
          </w:rPr>
          <w:delText xml:space="preserve">on </w:delText>
        </w:r>
      </w:del>
      <w:ins w:id="218" w:author="Dan Bellinski" w:date="2016-07-25T18:58:00Z">
        <w:r w:rsidR="00527ECA">
          <w:rPr>
            <w:rFonts w:ascii="Arial" w:hAnsi="Arial" w:cs="Arial"/>
            <w:color w:val="000000"/>
            <w:sz w:val="22"/>
            <w:szCs w:val="22"/>
          </w:rPr>
          <w:t>in</w:t>
        </w:r>
        <w:r w:rsidR="00527ECA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our worlds. We have </w:t>
      </w:r>
      <w:del w:id="219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created a world where we can live</w:delText>
        </w:r>
      </w:del>
      <w:ins w:id="220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>committed to create a world of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221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 xml:space="preserve">in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 xml:space="preserve">harmony and freedom. </w:t>
      </w:r>
      <w:del w:id="222" w:author="Dan Bellinski" w:date="2016-07-25T21:41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Please join us</w:delText>
        </w:r>
      </w:del>
      <w:ins w:id="223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You must release your grip of time and help us </w:t>
        </w:r>
      </w:ins>
      <w:ins w:id="224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find</w:t>
        </w:r>
      </w:ins>
      <w:ins w:id="225" w:author="Dan Bellinski" w:date="2016-07-25T21:41:00Z"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ins w:id="226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peace.</w:t>
        </w:r>
      </w:ins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4EFC569E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ins w:id="227" w:author="Dan Bellinski" w:date="2016-07-25T21:42:00Z">
        <w:r w:rsidR="006B34D3">
          <w:rPr>
            <w:rFonts w:ascii="Arial" w:hAnsi="Arial" w:cs="Arial"/>
            <w:color w:val="000000"/>
            <w:sz w:val="22"/>
            <w:szCs w:val="22"/>
          </w:rPr>
          <w:t>The time for compromise has</w:t>
        </w:r>
        <w:r w:rsidR="00CA78F8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228" w:author="Dan Bellinski" w:date="2016-07-25T21:42:00Z">
        <w:r w:rsidRPr="00C54A91" w:rsidDel="00CA78F8">
          <w:rPr>
            <w:rFonts w:ascii="Arial" w:hAnsi="Arial" w:cs="Arial"/>
            <w:color w:val="000000"/>
            <w:sz w:val="22"/>
            <w:szCs w:val="22"/>
          </w:rPr>
          <w:delText>There is no time for compromise</w:delText>
        </w:r>
      </w:del>
      <w:ins w:id="229" w:author="Dan Bellinski" w:date="2016-07-25T21:42:00Z">
        <w:r w:rsidR="00CA78F8">
          <w:rPr>
            <w:rFonts w:ascii="Arial" w:hAnsi="Arial" w:cs="Arial"/>
            <w:color w:val="000000"/>
            <w:sz w:val="22"/>
            <w:szCs w:val="22"/>
          </w:rPr>
          <w:t>pas</w:t>
        </w:r>
        <w:r w:rsidR="006B34D3">
          <w:rPr>
            <w:rFonts w:ascii="Arial" w:hAnsi="Arial" w:cs="Arial"/>
            <w:color w:val="000000"/>
            <w:sz w:val="22"/>
            <w:szCs w:val="22"/>
          </w:rPr>
          <w:t>sed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</w:t>
      </w:r>
      <w:ins w:id="230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 xml:space="preserve"> I am dust and shadow, I am all that</w:t>
        </w:r>
      </w:ins>
      <w:ins w:id="231" w:author="Dan Bellinski" w:date="2016-07-25T22:00:00Z">
        <w:r w:rsidR="00AA3AAD">
          <w:rPr>
            <w:rFonts w:ascii="Arial" w:hAnsi="Arial" w:cs="Arial"/>
            <w:color w:val="000000"/>
            <w:sz w:val="22"/>
            <w:szCs w:val="22"/>
          </w:rPr>
          <w:t xml:space="preserve"> is</w:t>
        </w:r>
      </w:ins>
      <w:ins w:id="232" w:author="Dan Bellinski" w:date="2016-07-25T21:59:00Z">
        <w:r w:rsidR="00AA3AAD">
          <w:rPr>
            <w:rFonts w:ascii="Arial" w:hAnsi="Arial" w:cs="Arial"/>
            <w:color w:val="000000"/>
            <w:sz w:val="22"/>
            <w:szCs w:val="22"/>
          </w:rPr>
          <w:t xml:space="preserve"> will be.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070CF040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have defeated the </w:t>
      </w:r>
      <w:del w:id="233" w:author="Dan Bellinski" w:date="2016-07-25T21:42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234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the evil </w:t>
      </w:r>
      <w:proofErr w:type="spellStart"/>
      <w:ins w:id="235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here have disappeared.</w:t>
      </w:r>
      <w:ins w:id="236" w:author="Dan Bellinski" w:date="2016-07-25T21:42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Almost as if they had never existed.</w:t>
        </w:r>
      </w:ins>
    </w:p>
    <w:p w14:paraId="4C381AB7" w14:textId="0D47A62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now you see why compromise is the only answer. We must find a just answer for everyone. The </w:t>
      </w:r>
      <w:del w:id="237" w:author="Dan Bellinski" w:date="2016-07-25T21:43:00Z">
        <w:r w:rsidRPr="00C54A91" w:rsidDel="0048466D">
          <w:rPr>
            <w:rFonts w:ascii="Arial" w:hAnsi="Arial" w:cs="Arial"/>
            <w:color w:val="000000"/>
            <w:sz w:val="22"/>
            <w:szCs w:val="22"/>
          </w:rPr>
          <w:delText xml:space="preserve">spirit </w:delText>
        </w:r>
      </w:del>
      <w:r w:rsidRPr="00C54A91">
        <w:rPr>
          <w:rFonts w:ascii="Arial" w:hAnsi="Arial" w:cs="Arial"/>
          <w:color w:val="000000"/>
          <w:sz w:val="22"/>
          <w:szCs w:val="22"/>
        </w:rPr>
        <w:t>king</w:t>
      </w:r>
      <w:ins w:id="238" w:author="Dan Bellinski" w:date="2016-07-25T21:43:00Z">
        <w:r w:rsidR="0048466D">
          <w:rPr>
            <w:rFonts w:ascii="Arial" w:hAnsi="Arial" w:cs="Arial"/>
            <w:color w:val="000000"/>
            <w:sz w:val="22"/>
            <w:szCs w:val="22"/>
          </w:rPr>
          <w:t xml:space="preserve"> of tempus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was not willing to compromise</w:t>
      </w:r>
      <w:ins w:id="239" w:author="Dan Bellinski" w:date="2016-07-25T22:01:00Z">
        <w:r w:rsidR="00102524">
          <w:rPr>
            <w:rFonts w:ascii="Arial" w:hAnsi="Arial" w:cs="Arial"/>
            <w:color w:val="000000"/>
            <w:sz w:val="22"/>
            <w:szCs w:val="22"/>
          </w:rPr>
          <w:t>, he sought vengeance,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del w:id="240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 xml:space="preserve">death </w:delText>
        </w:r>
      </w:del>
      <w:ins w:id="241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demise</w:t>
        </w:r>
        <w:r w:rsidR="00270C01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and that of his </w:t>
      </w:r>
      <w:del w:id="242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people</w:delText>
        </w:r>
      </w:del>
      <w:ins w:id="243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followers</w:t>
        </w:r>
      </w:ins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4F5EB4B3" w:rsidR="00C54A91" w:rsidRDefault="00C54A91" w:rsidP="00C54A91">
      <w:pPr>
        <w:rPr>
          <w:ins w:id="244" w:author="Dan Bellinski" w:date="2016-07-25T22:13:00Z"/>
          <w:rFonts w:ascii="Arial" w:hAnsi="Arial" w:cs="Arial"/>
          <w:color w:val="000000"/>
          <w:sz w:val="22"/>
          <w:szCs w:val="22"/>
        </w:rPr>
      </w:pPr>
      <w:del w:id="245" w:author="Dan Bellinski" w:date="2016-07-25T21:43:00Z">
        <w:r w:rsidRPr="00C54A91" w:rsidDel="00270C01">
          <w:rPr>
            <w:rFonts w:ascii="Arial" w:hAnsi="Arial" w:cs="Arial"/>
            <w:color w:val="000000"/>
            <w:sz w:val="22"/>
            <w:szCs w:val="22"/>
          </w:rPr>
          <w:delText>Jim</w:delText>
        </w:r>
        <w:r w:rsidR="00C07985" w:rsidDel="00270C01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proofErr w:type="spellStart"/>
      <w:ins w:id="246" w:author="Dan Bellinski" w:date="2016-07-25T21:43:00Z">
        <w:r w:rsidR="00270C01">
          <w:rPr>
            <w:rFonts w:ascii="Arial" w:hAnsi="Arial" w:cs="Arial"/>
            <w:color w:val="000000"/>
            <w:sz w:val="22"/>
            <w:szCs w:val="22"/>
          </w:rPr>
          <w:t>c_name</w:t>
        </w:r>
        <w:proofErr w:type="spellEnd"/>
        <w:r w:rsidR="00270C0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="00C07985">
        <w:rPr>
          <w:rFonts w:ascii="Arial" w:hAnsi="Arial" w:cs="Arial"/>
          <w:color w:val="000000"/>
          <w:sz w:val="22"/>
          <w:szCs w:val="22"/>
        </w:rPr>
        <w:t>and Mort return to their world</w:t>
      </w:r>
      <w:ins w:id="247" w:author="Dan Bellinski" w:date="2016-07-25T21:43:00Z">
        <w:r w:rsidR="003B2AB6">
          <w:rPr>
            <w:rFonts w:ascii="Arial" w:hAnsi="Arial" w:cs="Arial"/>
            <w:color w:val="000000"/>
            <w:sz w:val="22"/>
            <w:szCs w:val="22"/>
          </w:rPr>
          <w:t>s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 and begin to rebuild them according to their treaty, where all </w:t>
      </w:r>
      <w:proofErr w:type="spellStart"/>
      <w:ins w:id="248" w:author="Dan Bellinski" w:date="2016-07-24T12:18:00Z">
        <w:r w:rsidR="00851395">
          <w:rPr>
            <w:rFonts w:ascii="Arial" w:hAnsi="Arial" w:cs="Arial"/>
            <w:color w:val="000000"/>
            <w:sz w:val="22"/>
            <w:szCs w:val="22"/>
          </w:rPr>
          <w:t>imal</w:t>
        </w:r>
      </w:ins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and </w:t>
      </w:r>
      <w:del w:id="249" w:author="Dan Bellinski" w:date="2016-07-25T21:50:00Z">
        <w:r w:rsidR="00EE22C4" w:rsidDel="00EC1B71">
          <w:rPr>
            <w:rFonts w:ascii="Arial" w:hAnsi="Arial" w:cs="Arial"/>
            <w:color w:val="000000"/>
            <w:sz w:val="22"/>
            <w:szCs w:val="22"/>
          </w:rPr>
          <w:delText>merp</w:delText>
        </w:r>
        <w:r w:rsidRPr="00C54A91" w:rsidDel="00EC1B71">
          <w:rPr>
            <w:rFonts w:ascii="Arial" w:hAnsi="Arial" w:cs="Arial"/>
            <w:color w:val="000000"/>
            <w:sz w:val="22"/>
            <w:szCs w:val="22"/>
          </w:rPr>
          <w:delText>s</w:delText>
        </w:r>
      </w:del>
      <w:proofErr w:type="spellStart"/>
      <w:ins w:id="250" w:author="Dan Bellinski" w:date="2016-07-25T21:50:00Z">
        <w:r w:rsidR="00EC1B71">
          <w:rPr>
            <w:rFonts w:ascii="Arial" w:hAnsi="Arial" w:cs="Arial"/>
            <w:color w:val="000000"/>
            <w:sz w:val="22"/>
            <w:szCs w:val="22"/>
          </w:rPr>
          <w:t>rulens</w:t>
        </w:r>
      </w:ins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will have true freedom.</w:t>
      </w:r>
      <w:ins w:id="251" w:author="Dan Bellinski" w:date="2016-07-25T22:13:00Z">
        <w:r w:rsidR="008F598D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</w:p>
    <w:p w14:paraId="2C5B8DE1" w14:textId="03FCF13E" w:rsidR="008F598D" w:rsidRPr="00C54A91" w:rsidRDefault="008F598D" w:rsidP="00C54A91">
      <w:pPr>
        <w:rPr>
          <w:rFonts w:ascii="Times New Roman" w:hAnsi="Times New Roman" w:cs="Times New Roman"/>
        </w:rPr>
      </w:pPr>
      <w:ins w:id="252" w:author="Dan Bellinski" w:date="2016-07-25T22:13:00Z">
        <w:r>
          <w:rPr>
            <w:rFonts w:ascii="Arial" w:hAnsi="Arial" w:cs="Arial"/>
            <w:color w:val="000000"/>
            <w:sz w:val="22"/>
            <w:szCs w:val="22"/>
          </w:rPr>
          <w:t>Narrator: I should mention that you decide to</w:t>
        </w:r>
      </w:ins>
      <w:ins w:id="253" w:author="Dan Bellinski" w:date="2016-07-25T22:14:00Z">
        <w:r>
          <w:rPr>
            <w:rFonts w:ascii="Arial" w:hAnsi="Arial" w:cs="Arial"/>
            <w:color w:val="000000"/>
            <w:sz w:val="22"/>
            <w:szCs w:val="22"/>
          </w:rPr>
          <w:t xml:space="preserve"> create a banana tree garden and</w:t>
        </w:r>
      </w:ins>
      <w:ins w:id="254" w:author="Dan Bellinski" w:date="2016-07-25T22:13:00Z">
        <w:r>
          <w:rPr>
            <w:rFonts w:ascii="Arial" w:hAnsi="Arial" w:cs="Arial"/>
            <w:color w:val="000000"/>
            <w:sz w:val="22"/>
            <w:szCs w:val="22"/>
          </w:rPr>
          <w:t xml:space="preserve"> plant a lot of banana trees</w:t>
        </w:r>
      </w:ins>
      <w:ins w:id="255" w:author="Dan Bellinski" w:date="2016-07-25T22:14:00Z">
        <w:r>
          <w:rPr>
            <w:rFonts w:ascii="Arial" w:hAnsi="Arial" w:cs="Arial"/>
            <w:color w:val="000000"/>
            <w:sz w:val="22"/>
            <w:szCs w:val="22"/>
          </w:rPr>
          <w:t xml:space="preserve"> there</w:t>
        </w:r>
      </w:ins>
      <w:ins w:id="256" w:author="Dan Bellinski" w:date="2016-07-25T22:13:00Z">
        <w:r>
          <w:rPr>
            <w:rFonts w:ascii="Arial" w:hAnsi="Arial" w:cs="Arial"/>
            <w:color w:val="000000"/>
            <w:sz w:val="22"/>
            <w:szCs w:val="22"/>
          </w:rPr>
          <w:t xml:space="preserve">. They’re good for hydration and all around health. You decide to let </w:t>
        </w:r>
        <w:proofErr w:type="spellStart"/>
        <w:r>
          <w:rPr>
            <w:rFonts w:ascii="Arial" w:hAnsi="Arial" w:cs="Arial"/>
            <w:color w:val="000000"/>
            <w:sz w:val="22"/>
            <w:szCs w:val="22"/>
          </w:rPr>
          <w:t>Imals</w:t>
        </w:r>
        <w:proofErr w:type="spellEnd"/>
        <w:r>
          <w:rPr>
            <w:rFonts w:ascii="Arial" w:hAnsi="Arial" w:cs="Arial"/>
            <w:color w:val="000000"/>
            <w:sz w:val="22"/>
            <w:szCs w:val="22"/>
          </w:rPr>
          <w:t xml:space="preserve"> live there so they too can eat</w:t>
        </w:r>
      </w:ins>
      <w:ins w:id="257" w:author="Dan Bellinski" w:date="2016-07-25T22:14:00Z">
        <w:r>
          <w:rPr>
            <w:rFonts w:ascii="Arial" w:hAnsi="Arial" w:cs="Arial"/>
            <w:color w:val="000000"/>
            <w:sz w:val="22"/>
            <w:szCs w:val="22"/>
          </w:rPr>
          <w:t xml:space="preserve"> bananas all day.</w:t>
        </w:r>
      </w:ins>
    </w:p>
    <w:p w14:paraId="1D9085A0" w14:textId="77777777" w:rsidR="00C54A91" w:rsidRPr="00C54A91" w:rsidDel="00D75722" w:rsidRDefault="00C54A91" w:rsidP="00C54A91">
      <w:pPr>
        <w:rPr>
          <w:del w:id="258" w:author="Dan Bellinski" w:date="2016-07-25T22:58:00Z"/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The end</w:t>
      </w:r>
      <w:bookmarkStart w:id="259" w:name="_GoBack"/>
      <w:bookmarkEnd w:id="259"/>
    </w:p>
    <w:p w14:paraId="4C63118F" w14:textId="77777777" w:rsidR="00C54A91" w:rsidRPr="00C54A91" w:rsidDel="00D75722" w:rsidRDefault="00C54A91" w:rsidP="00C54A91">
      <w:pPr>
        <w:rPr>
          <w:del w:id="260" w:author="Dan Bellinski" w:date="2016-07-25T22:58:00Z"/>
          <w:rFonts w:ascii="Times New Roman" w:eastAsia="Times New Roman" w:hAnsi="Times New Roman" w:cs="Times New Roman"/>
        </w:rPr>
      </w:pPr>
    </w:p>
    <w:p w14:paraId="31C3B755" w14:textId="7DE4D5B7" w:rsidR="00286E55" w:rsidDel="00D75722" w:rsidRDefault="00286E55" w:rsidP="00D75722">
      <w:pPr>
        <w:rPr>
          <w:del w:id="261" w:author="Dan Bellinski" w:date="2016-07-25T22:58:00Z"/>
        </w:rPr>
        <w:pPrChange w:id="262" w:author="Dan Bellinski" w:date="2016-07-25T22:58:00Z">
          <w:pPr/>
        </w:pPrChange>
      </w:pPr>
    </w:p>
    <w:p w14:paraId="3C5D07FA" w14:textId="2B9FBD5B" w:rsidR="00286E55" w:rsidDel="00D75722" w:rsidRDefault="00286E55" w:rsidP="00D75722">
      <w:pPr>
        <w:rPr>
          <w:del w:id="263" w:author="Dan Bellinski" w:date="2016-07-25T22:58:00Z"/>
        </w:rPr>
        <w:pPrChange w:id="264" w:author="Dan Bellinski" w:date="2016-07-25T22:58:00Z">
          <w:pPr>
            <w:pStyle w:val="Heading1"/>
          </w:pPr>
        </w:pPrChange>
      </w:pPr>
      <w:del w:id="265" w:author="Dan Bellinski" w:date="2016-07-25T22:58:00Z">
        <w:r w:rsidDel="00D75722">
          <w:delText>Open Questions</w:delText>
        </w:r>
      </w:del>
    </w:p>
    <w:p w14:paraId="5807E254" w14:textId="4DA6F656" w:rsidR="00286E55" w:rsidDel="00D75722" w:rsidRDefault="00286E55" w:rsidP="00D75722">
      <w:pPr>
        <w:rPr>
          <w:del w:id="266" w:author="Dan Bellinski" w:date="2016-07-25T22:58:00Z"/>
        </w:rPr>
        <w:pPrChange w:id="267" w:author="Dan Bellinski" w:date="2016-07-25T22:58:00Z">
          <w:pPr/>
        </w:pPrChange>
      </w:pPr>
      <w:del w:id="268" w:author="Dan Bellinski" w:date="2016-07-25T22:58:00Z">
        <w:r w:rsidDel="00D75722">
          <w:delText xml:space="preserve">What to name the </w:delText>
        </w:r>
      </w:del>
      <w:del w:id="269" w:author="Dan Bellinski" w:date="2016-07-25T21:50:00Z">
        <w:r w:rsidR="009C085B" w:rsidDel="00EC1B71">
          <w:delText>merps</w:delText>
        </w:r>
      </w:del>
      <w:del w:id="270" w:author="Dan Bellinski" w:date="2016-07-25T22:58:00Z">
        <w:r w:rsidDel="00D75722">
          <w:delText>?</w:delText>
        </w:r>
      </w:del>
    </w:p>
    <w:p w14:paraId="035DAF24" w14:textId="0E4BE25A" w:rsidR="00286E55" w:rsidDel="00D75722" w:rsidRDefault="00286E55" w:rsidP="00D75722">
      <w:pPr>
        <w:rPr>
          <w:del w:id="271" w:author="Dan Bellinski" w:date="2016-07-25T22:58:00Z"/>
        </w:rPr>
        <w:pPrChange w:id="272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73" w:author="Dan Bellinski" w:date="2016-07-25T22:58:00Z">
        <w:r w:rsidDel="00D75722">
          <w:delText>Doobers</w:delText>
        </w:r>
      </w:del>
    </w:p>
    <w:p w14:paraId="381F0110" w14:textId="34DD4361" w:rsidR="00286E55" w:rsidDel="00D75722" w:rsidRDefault="00286E55" w:rsidP="00D75722">
      <w:pPr>
        <w:rPr>
          <w:del w:id="274" w:author="Dan Bellinski" w:date="2016-07-25T22:58:00Z"/>
        </w:rPr>
        <w:pPrChange w:id="27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76" w:author="Dan Bellinski" w:date="2016-07-25T22:58:00Z">
        <w:r w:rsidDel="00D75722">
          <w:delText>Boppers</w:delText>
        </w:r>
      </w:del>
    </w:p>
    <w:p w14:paraId="64AE94E4" w14:textId="4005683C" w:rsidR="00286E55" w:rsidDel="00D75722" w:rsidRDefault="00286E55" w:rsidP="00D75722">
      <w:pPr>
        <w:rPr>
          <w:del w:id="277" w:author="Dan Bellinski" w:date="2016-07-25T22:58:00Z"/>
        </w:rPr>
        <w:pPrChange w:id="278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79" w:author="Dan Bellinski" w:date="2016-07-25T21:50:00Z">
        <w:r w:rsidDel="00EC1B71">
          <w:delText>Merps</w:delText>
        </w:r>
      </w:del>
    </w:p>
    <w:p w14:paraId="43122C76" w14:textId="0B89106E" w:rsidR="00286E55" w:rsidDel="00D75722" w:rsidRDefault="00286E55" w:rsidP="00D75722">
      <w:pPr>
        <w:rPr>
          <w:del w:id="280" w:author="Dan Bellinski" w:date="2016-07-25T22:58:00Z"/>
        </w:rPr>
        <w:pPrChange w:id="281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82" w:author="Dan Bellinski" w:date="2016-07-25T22:58:00Z">
        <w:r w:rsidDel="00D75722">
          <w:delText>…?</w:delText>
        </w:r>
      </w:del>
    </w:p>
    <w:p w14:paraId="47BD99D6" w14:textId="29BDA2A5" w:rsidR="00286E55" w:rsidDel="00D75722" w:rsidRDefault="00286E55" w:rsidP="00D75722">
      <w:pPr>
        <w:rPr>
          <w:del w:id="283" w:author="Dan Bellinski" w:date="2016-07-25T22:58:00Z"/>
        </w:rPr>
        <w:pPrChange w:id="284" w:author="Dan Bellinski" w:date="2016-07-25T22:58:00Z">
          <w:pPr/>
        </w:pPrChange>
      </w:pPr>
      <w:del w:id="285" w:author="Dan Bellinski" w:date="2016-07-25T22:58:00Z">
        <w:r w:rsidDel="00D75722">
          <w:delText xml:space="preserve">What to name the </w:delText>
        </w:r>
        <w:r w:rsidR="009C085B" w:rsidDel="00D75722">
          <w:delText>s</w:delText>
        </w:r>
        <w:r w:rsidDel="00D75722">
          <w:delText>?</w:delText>
        </w:r>
      </w:del>
    </w:p>
    <w:p w14:paraId="16EEA79A" w14:textId="2B41DB75" w:rsidR="00286E55" w:rsidDel="00D75722" w:rsidRDefault="00286E55" w:rsidP="00D75722">
      <w:pPr>
        <w:rPr>
          <w:del w:id="286" w:author="Dan Bellinski" w:date="2016-07-25T22:58:00Z"/>
        </w:rPr>
        <w:pPrChange w:id="287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88" w:author="Dan Bellinski" w:date="2016-07-25T22:58:00Z">
        <w:r w:rsidDel="00D75722">
          <w:delText>Goblets</w:delText>
        </w:r>
      </w:del>
    </w:p>
    <w:p w14:paraId="5667A8E8" w14:textId="4C5148D6" w:rsidR="00286E55" w:rsidDel="00D75722" w:rsidRDefault="00286E55" w:rsidP="00D75722">
      <w:pPr>
        <w:rPr>
          <w:del w:id="289" w:author="Dan Bellinski" w:date="2016-07-25T22:58:00Z"/>
        </w:rPr>
        <w:pPrChange w:id="290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91" w:author="Dan Bellinski" w:date="2016-07-25T22:58:00Z">
        <w:r w:rsidDel="00D75722">
          <w:delText>s</w:delText>
        </w:r>
      </w:del>
    </w:p>
    <w:p w14:paraId="61C7B4CE" w14:textId="49DA5D9D" w:rsidR="00286E55" w:rsidDel="00D75722" w:rsidRDefault="00286E55" w:rsidP="00D75722">
      <w:pPr>
        <w:rPr>
          <w:del w:id="292" w:author="Dan Bellinski" w:date="2016-07-25T22:58:00Z"/>
        </w:rPr>
        <w:pPrChange w:id="293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94" w:author="Dan Bellinski" w:date="2016-07-25T22:58:00Z">
        <w:r w:rsidDel="00D75722">
          <w:delText>Imals</w:delText>
        </w:r>
      </w:del>
    </w:p>
    <w:p w14:paraId="7279FD18" w14:textId="59462813" w:rsidR="00286E55" w:rsidRDefault="00286E55" w:rsidP="00D75722">
      <w:pPr>
        <w:pPrChange w:id="295" w:author="Dan Bellinski" w:date="2016-07-25T22:58:00Z">
          <w:pPr>
            <w:pStyle w:val="ListParagraph"/>
            <w:numPr>
              <w:numId w:val="1"/>
            </w:numPr>
            <w:ind w:hanging="360"/>
          </w:pPr>
        </w:pPrChange>
      </w:pPr>
      <w:del w:id="296" w:author="Dan Bellinski" w:date="2016-07-25T22:58:00Z">
        <w:r w:rsidDel="00D75722">
          <w:delText>…?</w:delText>
        </w:r>
      </w:del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2" w:author="Dan Bellinski" w:date="2016-07-25T21:46:00Z" w:initials="DB">
    <w:p w14:paraId="1B615DEB" w14:textId="20D3B25E" w:rsidR="00E57BB8" w:rsidRDefault="00E57BB8">
      <w:pPr>
        <w:pStyle w:val="CommentText"/>
      </w:pPr>
      <w:r>
        <w:rPr>
          <w:rStyle w:val="CommentReference"/>
        </w:rPr>
        <w:annotationRef/>
      </w:r>
      <w:r>
        <w:t xml:space="preserve">Something about how they crawled through the cracks </w:t>
      </w:r>
      <w:r w:rsidR="00915524">
        <w:t>o</w:t>
      </w:r>
      <w:r>
        <w:t>f time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615D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Bellinski">
    <w15:presenceInfo w15:providerId="Windows Live" w15:userId="97bf51cb7b212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trackRevisions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5DD8"/>
    <w:rsid w:val="000229FB"/>
    <w:rsid w:val="00027857"/>
    <w:rsid w:val="00066019"/>
    <w:rsid w:val="00090CD7"/>
    <w:rsid w:val="00090D19"/>
    <w:rsid w:val="00092075"/>
    <w:rsid w:val="000B501F"/>
    <w:rsid w:val="000D4747"/>
    <w:rsid w:val="000E5B94"/>
    <w:rsid w:val="00102524"/>
    <w:rsid w:val="001057AB"/>
    <w:rsid w:val="001174FA"/>
    <w:rsid w:val="0012596A"/>
    <w:rsid w:val="001533A6"/>
    <w:rsid w:val="00157A35"/>
    <w:rsid w:val="0016429F"/>
    <w:rsid w:val="00182814"/>
    <w:rsid w:val="00197763"/>
    <w:rsid w:val="001E134B"/>
    <w:rsid w:val="0022423A"/>
    <w:rsid w:val="00227F00"/>
    <w:rsid w:val="002405B9"/>
    <w:rsid w:val="00270C01"/>
    <w:rsid w:val="00286E55"/>
    <w:rsid w:val="0029709E"/>
    <w:rsid w:val="002C0078"/>
    <w:rsid w:val="002E45E2"/>
    <w:rsid w:val="002E4D47"/>
    <w:rsid w:val="002E79EF"/>
    <w:rsid w:val="003028D9"/>
    <w:rsid w:val="00332E6E"/>
    <w:rsid w:val="00393B37"/>
    <w:rsid w:val="003B2AB6"/>
    <w:rsid w:val="004505BD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62E7"/>
    <w:rsid w:val="00525142"/>
    <w:rsid w:val="00527ECA"/>
    <w:rsid w:val="00537D9B"/>
    <w:rsid w:val="00575976"/>
    <w:rsid w:val="00597015"/>
    <w:rsid w:val="005B48D5"/>
    <w:rsid w:val="005B549F"/>
    <w:rsid w:val="005D4F56"/>
    <w:rsid w:val="005F26AC"/>
    <w:rsid w:val="00611493"/>
    <w:rsid w:val="006338AE"/>
    <w:rsid w:val="00640784"/>
    <w:rsid w:val="006624B3"/>
    <w:rsid w:val="00677ADA"/>
    <w:rsid w:val="006B293C"/>
    <w:rsid w:val="006B34D3"/>
    <w:rsid w:val="006C1A4F"/>
    <w:rsid w:val="00707D07"/>
    <w:rsid w:val="00727F34"/>
    <w:rsid w:val="00732972"/>
    <w:rsid w:val="00733455"/>
    <w:rsid w:val="0074337C"/>
    <w:rsid w:val="00773923"/>
    <w:rsid w:val="00793077"/>
    <w:rsid w:val="007A35B4"/>
    <w:rsid w:val="007C74B6"/>
    <w:rsid w:val="007E3B98"/>
    <w:rsid w:val="00802D08"/>
    <w:rsid w:val="00844F70"/>
    <w:rsid w:val="00845FB9"/>
    <w:rsid w:val="00851395"/>
    <w:rsid w:val="008F025F"/>
    <w:rsid w:val="008F598D"/>
    <w:rsid w:val="009026D3"/>
    <w:rsid w:val="009068F1"/>
    <w:rsid w:val="00912723"/>
    <w:rsid w:val="00914FD4"/>
    <w:rsid w:val="00915524"/>
    <w:rsid w:val="00937541"/>
    <w:rsid w:val="009A71F4"/>
    <w:rsid w:val="009C085B"/>
    <w:rsid w:val="009E5068"/>
    <w:rsid w:val="00A1518A"/>
    <w:rsid w:val="00A574AD"/>
    <w:rsid w:val="00A6740D"/>
    <w:rsid w:val="00A774F8"/>
    <w:rsid w:val="00AA3AAD"/>
    <w:rsid w:val="00AB719A"/>
    <w:rsid w:val="00AC0FE6"/>
    <w:rsid w:val="00AC7CBD"/>
    <w:rsid w:val="00AE0D86"/>
    <w:rsid w:val="00B0578A"/>
    <w:rsid w:val="00B52D89"/>
    <w:rsid w:val="00B5482E"/>
    <w:rsid w:val="00B660CD"/>
    <w:rsid w:val="00BA7517"/>
    <w:rsid w:val="00BA75B8"/>
    <w:rsid w:val="00BF177F"/>
    <w:rsid w:val="00BF6C43"/>
    <w:rsid w:val="00C07985"/>
    <w:rsid w:val="00C54A91"/>
    <w:rsid w:val="00C567A4"/>
    <w:rsid w:val="00C923A1"/>
    <w:rsid w:val="00CA29F5"/>
    <w:rsid w:val="00CA78F8"/>
    <w:rsid w:val="00CF10CF"/>
    <w:rsid w:val="00CF5344"/>
    <w:rsid w:val="00D41031"/>
    <w:rsid w:val="00D44ED5"/>
    <w:rsid w:val="00D46E33"/>
    <w:rsid w:val="00D57541"/>
    <w:rsid w:val="00D7351F"/>
    <w:rsid w:val="00D75722"/>
    <w:rsid w:val="00D761BC"/>
    <w:rsid w:val="00D96F13"/>
    <w:rsid w:val="00DD1600"/>
    <w:rsid w:val="00DD5D91"/>
    <w:rsid w:val="00E07B8C"/>
    <w:rsid w:val="00E27E2A"/>
    <w:rsid w:val="00E57BB8"/>
    <w:rsid w:val="00EB3B7C"/>
    <w:rsid w:val="00EB6772"/>
    <w:rsid w:val="00EC1B71"/>
    <w:rsid w:val="00EE22C4"/>
    <w:rsid w:val="00F0259E"/>
    <w:rsid w:val="00F06C14"/>
    <w:rsid w:val="00F32892"/>
    <w:rsid w:val="00F47D67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1547</Words>
  <Characters>8820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World 1</vt:lpstr>
      <vt:lpstr>    Themes: </vt:lpstr>
      <vt:lpstr>    Level 1 - Beginning</vt:lpstr>
      <vt:lpstr>    Level 5 - Beginning</vt:lpstr>
      <vt:lpstr>    Level 10 - Beginning</vt:lpstr>
      <vt:lpstr>    Level 16 - End of Level</vt:lpstr>
      <vt:lpstr>World 2</vt:lpstr>
      <vt:lpstr>    Themes:</vt:lpstr>
      <vt:lpstr>    Level 1 - Beginning</vt:lpstr>
      <vt:lpstr>    Level 6 - Beginning</vt:lpstr>
      <vt:lpstr>    </vt:lpstr>
      <vt:lpstr>    Level 16 - End of Level</vt:lpstr>
      <vt:lpstr>World 3</vt:lpstr>
      <vt:lpstr>    Themes:</vt:lpstr>
      <vt:lpstr>    Level 1 - Beginning</vt:lpstr>
      <vt:lpstr>    Level 5 - Beginning</vt:lpstr>
      <vt:lpstr>    Level 10 - Beginning</vt:lpstr>
      <vt:lpstr>    Level 16 - End of Level</vt:lpstr>
      <vt:lpstr>World 4</vt:lpstr>
      <vt:lpstr>    Themes:</vt:lpstr>
      <vt:lpstr>    Level 1 - Beginning</vt:lpstr>
      <vt:lpstr>    Level 8 - Beginning</vt:lpstr>
      <vt:lpstr>    Level 16 - End of Level</vt:lpstr>
      <vt:lpstr>    World 5</vt:lpstr>
      <vt:lpstr>    Themes:</vt:lpstr>
      <vt:lpstr>    Level 1 - Beginning</vt:lpstr>
      <vt:lpstr>    Level 8 - Beginning</vt:lpstr>
      <vt:lpstr>    Level 16 - Beginning</vt:lpstr>
      <vt:lpstr>    Level 16 - End of Level</vt:lpstr>
      <vt:lpstr>Open Questions</vt:lpstr>
    </vt:vector>
  </TitlesOfParts>
  <LinksUpToDate>false</LinksUpToDate>
  <CharactersWithSpaces>10347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35</cp:revision>
  <cp:lastPrinted>2016-07-26T02:58:00Z</cp:lastPrinted>
  <dcterms:created xsi:type="dcterms:W3CDTF">2016-07-26T01:33:00Z</dcterms:created>
  <dcterms:modified xsi:type="dcterms:W3CDTF">2016-07-26T02:58:00Z</dcterms:modified>
</cp:coreProperties>
</file>