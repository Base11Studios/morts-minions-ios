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46243D" w14:textId="5791275B" w:rsidR="009026D3" w:rsidRDefault="009026D3" w:rsidP="009026D3">
      <w:pPr>
        <w:pStyle w:val="Title"/>
        <w:rPr>
          <w:rFonts w:eastAsia="Times New Roman"/>
        </w:rPr>
      </w:pPr>
      <w:r>
        <w:rPr>
          <w:rFonts w:eastAsia="Times New Roman"/>
        </w:rPr>
        <w:t>Mort’s Minions Story</w:t>
      </w:r>
    </w:p>
    <w:p w14:paraId="07DA9A03" w14:textId="1F6AC435" w:rsidR="00157A35" w:rsidRDefault="00157A35" w:rsidP="00157A35">
      <w:proofErr w:type="spellStart"/>
      <w:r>
        <w:t>c_name</w:t>
      </w:r>
      <w:proofErr w:type="spellEnd"/>
      <w:r>
        <w:t xml:space="preserve"> = Character’s name (Jim, Gary, Leonard, May)</w:t>
      </w:r>
    </w:p>
    <w:p w14:paraId="5DF5F3A1" w14:textId="1C214573" w:rsidR="00157A35" w:rsidRDefault="00157A35" w:rsidP="00157A35">
      <w:proofErr w:type="spellStart"/>
      <w:r>
        <w:t>c_role</w:t>
      </w:r>
      <w:proofErr w:type="spellEnd"/>
      <w:r>
        <w:t xml:space="preserve"> = Description (fearless warrior, brilliant mage, peaceful monk, quick archer)</w:t>
      </w:r>
    </w:p>
    <w:p w14:paraId="3F90412E" w14:textId="1CCF1B74" w:rsidR="00157A35" w:rsidRPr="00157A35" w:rsidRDefault="00157A35" w:rsidP="00157A35">
      <w:proofErr w:type="spellStart"/>
      <w:r>
        <w:t>c_relationship</w:t>
      </w:r>
      <w:proofErr w:type="spellEnd"/>
      <w:r>
        <w:t xml:space="preserve"> = brother or sis</w:t>
      </w:r>
      <w:r w:rsidR="002C0078">
        <w:t>t</w:t>
      </w:r>
      <w:r>
        <w:t>er</w:t>
      </w:r>
    </w:p>
    <w:p w14:paraId="26CBEBA5" w14:textId="77777777" w:rsidR="00C54A91" w:rsidRPr="00C54A91" w:rsidRDefault="00C54A91" w:rsidP="009026D3">
      <w:pPr>
        <w:pStyle w:val="Heading1"/>
        <w:rPr>
          <w:rFonts w:ascii="Times New Roman" w:eastAsia="Times New Roman" w:hAnsi="Times New Roman" w:cs="Times New Roman"/>
          <w:sz w:val="48"/>
          <w:szCs w:val="48"/>
        </w:rPr>
      </w:pPr>
      <w:r w:rsidRPr="00C54A91">
        <w:rPr>
          <w:rFonts w:eastAsia="Times New Roman"/>
        </w:rPr>
        <w:t>World 1</w:t>
      </w:r>
    </w:p>
    <w:p w14:paraId="781BF16E" w14:textId="77777777" w:rsidR="00C54A91" w:rsidRPr="00C54A91" w:rsidRDefault="00C54A91" w:rsidP="009026D3">
      <w:pPr>
        <w:pStyle w:val="Heading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54A91">
        <w:rPr>
          <w:rFonts w:eastAsia="Times New Roman"/>
        </w:rPr>
        <w:t xml:space="preserve">Themes: </w:t>
      </w:r>
    </w:p>
    <w:p w14:paraId="6309F6A7" w14:textId="77777777" w:rsidR="00C54A91" w:rsidRPr="00C54A91" w:rsidRDefault="00C54A91" w:rsidP="00C54A91">
      <w:pPr>
        <w:rPr>
          <w:rFonts w:ascii="Times New Roman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>(Setup background, context of story)</w:t>
      </w:r>
    </w:p>
    <w:p w14:paraId="104861E0" w14:textId="09FEB0D4" w:rsidR="00C54A91" w:rsidRPr="00C54A91" w:rsidRDefault="00C54A91" w:rsidP="00C54A91">
      <w:pPr>
        <w:rPr>
          <w:rFonts w:ascii="Times New Roman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 xml:space="preserve">(Mort is behind the </w:t>
      </w:r>
      <w:proofErr w:type="spellStart"/>
      <w:ins w:id="0" w:author="Dan Bellinski" w:date="2016-07-24T12:18:00Z">
        <w:r w:rsidR="00851395">
          <w:rPr>
            <w:rFonts w:ascii="Arial" w:hAnsi="Arial" w:cs="Arial"/>
            <w:color w:val="000000"/>
            <w:sz w:val="22"/>
            <w:szCs w:val="22"/>
          </w:rPr>
          <w:t>imal</w:t>
        </w:r>
      </w:ins>
      <w:r w:rsidRPr="00C54A91">
        <w:rPr>
          <w:rFonts w:ascii="Arial" w:hAnsi="Arial" w:cs="Arial"/>
          <w:color w:val="000000"/>
          <w:sz w:val="22"/>
          <w:szCs w:val="22"/>
        </w:rPr>
        <w:t>s</w:t>
      </w:r>
      <w:proofErr w:type="spellEnd"/>
      <w:r w:rsidRPr="00C54A91">
        <w:rPr>
          <w:rFonts w:ascii="Arial" w:hAnsi="Arial" w:cs="Arial"/>
          <w:color w:val="000000"/>
          <w:sz w:val="22"/>
          <w:szCs w:val="22"/>
        </w:rPr>
        <w:t xml:space="preserve"> attacking)</w:t>
      </w:r>
    </w:p>
    <w:p w14:paraId="43DF95DB" w14:textId="77777777" w:rsidR="00C54A91" w:rsidRPr="00C54A91" w:rsidRDefault="00C54A91" w:rsidP="00C54A91">
      <w:pPr>
        <w:rPr>
          <w:rFonts w:ascii="Times New Roman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>(Mort plans to do it to all of the 4 worlds)</w:t>
      </w:r>
    </w:p>
    <w:p w14:paraId="7384D756" w14:textId="77777777" w:rsidR="00C54A91" w:rsidRPr="00C54A91" w:rsidRDefault="00C54A91" w:rsidP="009026D3">
      <w:pPr>
        <w:pStyle w:val="Heading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54A91">
        <w:rPr>
          <w:rFonts w:eastAsia="Times New Roman"/>
        </w:rPr>
        <w:t>Level 1 - Beginning</w:t>
      </w:r>
    </w:p>
    <w:p w14:paraId="4A45E3D8" w14:textId="49CA1333" w:rsidR="00C54A91" w:rsidRPr="00C54A91" w:rsidRDefault="00C54A91" w:rsidP="00C54A91">
      <w:pPr>
        <w:rPr>
          <w:rFonts w:ascii="Times New Roman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 xml:space="preserve">Once upon a time, </w:t>
      </w:r>
      <w:proofErr w:type="spellStart"/>
      <w:ins w:id="1" w:author="Dan Bellinski" w:date="2016-07-24T12:18:00Z">
        <w:r w:rsidR="00851395">
          <w:rPr>
            <w:rFonts w:ascii="Arial" w:hAnsi="Arial" w:cs="Arial"/>
            <w:color w:val="000000"/>
            <w:sz w:val="22"/>
            <w:szCs w:val="22"/>
          </w:rPr>
          <w:t>imal</w:t>
        </w:r>
      </w:ins>
      <w:r w:rsidRPr="00C54A91">
        <w:rPr>
          <w:rFonts w:ascii="Arial" w:hAnsi="Arial" w:cs="Arial"/>
          <w:color w:val="000000"/>
          <w:sz w:val="22"/>
          <w:szCs w:val="22"/>
        </w:rPr>
        <w:t>s</w:t>
      </w:r>
      <w:proofErr w:type="spellEnd"/>
      <w:r w:rsidRPr="00C54A91">
        <w:rPr>
          <w:rFonts w:ascii="Arial" w:hAnsi="Arial" w:cs="Arial"/>
          <w:color w:val="000000"/>
          <w:sz w:val="22"/>
          <w:szCs w:val="22"/>
        </w:rPr>
        <w:t xml:space="preserve"> and </w:t>
      </w:r>
      <w:del w:id="2" w:author="Dan Bellinski" w:date="2016-07-25T21:50:00Z">
        <w:r w:rsidR="00EE22C4" w:rsidDel="00EC1B71">
          <w:rPr>
            <w:rFonts w:ascii="Arial" w:hAnsi="Arial" w:cs="Arial"/>
            <w:color w:val="000000"/>
            <w:sz w:val="22"/>
            <w:szCs w:val="22"/>
          </w:rPr>
          <w:delText>merp</w:delText>
        </w:r>
        <w:r w:rsidRPr="00C54A91" w:rsidDel="00EC1B71">
          <w:rPr>
            <w:rFonts w:ascii="Arial" w:hAnsi="Arial" w:cs="Arial"/>
            <w:color w:val="000000"/>
            <w:sz w:val="22"/>
            <w:szCs w:val="22"/>
          </w:rPr>
          <w:delText>s</w:delText>
        </w:r>
      </w:del>
      <w:proofErr w:type="spellStart"/>
      <w:ins w:id="3" w:author="Dan Bellinski" w:date="2016-07-25T21:50:00Z">
        <w:r w:rsidR="00EC1B71">
          <w:rPr>
            <w:rFonts w:ascii="Arial" w:hAnsi="Arial" w:cs="Arial"/>
            <w:color w:val="000000"/>
            <w:sz w:val="22"/>
            <w:szCs w:val="22"/>
          </w:rPr>
          <w:t>rulens</w:t>
        </w:r>
      </w:ins>
      <w:proofErr w:type="spellEnd"/>
      <w:r w:rsidRPr="00C54A91">
        <w:rPr>
          <w:rFonts w:ascii="Arial" w:hAnsi="Arial" w:cs="Arial"/>
          <w:color w:val="000000"/>
          <w:sz w:val="22"/>
          <w:szCs w:val="22"/>
        </w:rPr>
        <w:t xml:space="preserve"> lived in harmony...</w:t>
      </w:r>
    </w:p>
    <w:p w14:paraId="7642BAFE" w14:textId="4F896E85" w:rsidR="00C54A91" w:rsidRPr="00C54A91" w:rsidRDefault="00C54A91" w:rsidP="00C54A91">
      <w:pPr>
        <w:rPr>
          <w:rFonts w:ascii="Times New Roman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 xml:space="preserve">… but times have changed. The </w:t>
      </w:r>
      <w:proofErr w:type="spellStart"/>
      <w:ins w:id="4" w:author="Dan Bellinski" w:date="2016-07-24T12:18:00Z">
        <w:r w:rsidR="00851395">
          <w:rPr>
            <w:rFonts w:ascii="Arial" w:hAnsi="Arial" w:cs="Arial"/>
            <w:color w:val="000000"/>
            <w:sz w:val="22"/>
            <w:szCs w:val="22"/>
          </w:rPr>
          <w:t>imal</w:t>
        </w:r>
      </w:ins>
      <w:r w:rsidRPr="00C54A91">
        <w:rPr>
          <w:rFonts w:ascii="Arial" w:hAnsi="Arial" w:cs="Arial"/>
          <w:color w:val="000000"/>
          <w:sz w:val="22"/>
          <w:szCs w:val="22"/>
        </w:rPr>
        <w:t>s</w:t>
      </w:r>
      <w:proofErr w:type="spellEnd"/>
      <w:r w:rsidRPr="00C54A91">
        <w:rPr>
          <w:rFonts w:ascii="Arial" w:hAnsi="Arial" w:cs="Arial"/>
          <w:color w:val="000000"/>
          <w:sz w:val="22"/>
          <w:szCs w:val="22"/>
        </w:rPr>
        <w:t xml:space="preserve"> are attacking the </w:t>
      </w:r>
      <w:del w:id="5" w:author="Dan Bellinski" w:date="2016-07-25T21:50:00Z">
        <w:r w:rsidR="00844F70" w:rsidDel="00EC1B71">
          <w:rPr>
            <w:rFonts w:ascii="Arial" w:hAnsi="Arial" w:cs="Arial"/>
            <w:color w:val="000000"/>
            <w:sz w:val="22"/>
            <w:szCs w:val="22"/>
          </w:rPr>
          <w:delText>merps</w:delText>
        </w:r>
      </w:del>
      <w:proofErr w:type="spellStart"/>
      <w:ins w:id="6" w:author="Dan Bellinski" w:date="2016-07-25T21:50:00Z">
        <w:r w:rsidR="00EC1B71">
          <w:rPr>
            <w:rFonts w:ascii="Arial" w:hAnsi="Arial" w:cs="Arial"/>
            <w:color w:val="000000"/>
            <w:sz w:val="22"/>
            <w:szCs w:val="22"/>
          </w:rPr>
          <w:t>rulens</w:t>
        </w:r>
      </w:ins>
      <w:proofErr w:type="spellEnd"/>
      <w:r w:rsidRPr="00C54A91">
        <w:rPr>
          <w:rFonts w:ascii="Arial" w:hAnsi="Arial" w:cs="Arial"/>
          <w:color w:val="000000"/>
          <w:sz w:val="22"/>
          <w:szCs w:val="22"/>
        </w:rPr>
        <w:t xml:space="preserve"> </w:t>
      </w:r>
      <w:del w:id="7" w:author="Dan Bellinski" w:date="2016-07-24T13:16:00Z">
        <w:r w:rsidRPr="00C54A91" w:rsidDel="000B501F">
          <w:rPr>
            <w:rFonts w:ascii="Arial" w:hAnsi="Arial" w:cs="Arial"/>
            <w:color w:val="000000"/>
            <w:sz w:val="22"/>
            <w:szCs w:val="22"/>
          </w:rPr>
          <w:delText xml:space="preserve">of </w:delText>
        </w:r>
      </w:del>
      <w:ins w:id="8" w:author="Dan Bellinski" w:date="2016-07-24T13:16:00Z">
        <w:r w:rsidR="00332E6E">
          <w:rPr>
            <w:rFonts w:ascii="Arial" w:hAnsi="Arial" w:cs="Arial"/>
            <w:color w:val="000000"/>
            <w:sz w:val="22"/>
            <w:szCs w:val="22"/>
          </w:rPr>
          <w:t>o</w:t>
        </w:r>
        <w:r w:rsidR="000B501F">
          <w:rPr>
            <w:rFonts w:ascii="Arial" w:hAnsi="Arial" w:cs="Arial"/>
            <w:color w:val="000000"/>
            <w:sz w:val="22"/>
            <w:szCs w:val="22"/>
          </w:rPr>
          <w:t>n</w:t>
        </w:r>
        <w:r w:rsidR="000B501F" w:rsidRPr="00C54A91">
          <w:rPr>
            <w:rFonts w:ascii="Arial" w:hAnsi="Arial" w:cs="Arial"/>
            <w:color w:val="000000"/>
            <w:sz w:val="22"/>
            <w:szCs w:val="22"/>
          </w:rPr>
          <w:t xml:space="preserve"> </w:t>
        </w:r>
      </w:ins>
      <w:r w:rsidRPr="00C54A91">
        <w:rPr>
          <w:rFonts w:ascii="Arial" w:hAnsi="Arial" w:cs="Arial"/>
          <w:color w:val="000000"/>
          <w:sz w:val="22"/>
          <w:szCs w:val="22"/>
        </w:rPr>
        <w:t xml:space="preserve">the </w:t>
      </w:r>
      <w:del w:id="9" w:author="Dan Bellinski" w:date="2016-07-25T21:54:00Z">
        <w:r w:rsidRPr="00C54A91" w:rsidDel="00597015">
          <w:rPr>
            <w:rFonts w:ascii="Arial" w:hAnsi="Arial" w:cs="Arial"/>
            <w:color w:val="000000"/>
            <w:sz w:val="22"/>
            <w:szCs w:val="22"/>
          </w:rPr>
          <w:delText>earth</w:delText>
        </w:r>
      </w:del>
      <w:ins w:id="10" w:author="Dan Bellinski" w:date="2016-07-25T21:54:00Z">
        <w:r w:rsidR="00597015">
          <w:rPr>
            <w:rFonts w:ascii="Arial" w:hAnsi="Arial" w:cs="Arial"/>
            <w:color w:val="000000"/>
            <w:sz w:val="22"/>
            <w:szCs w:val="22"/>
          </w:rPr>
          <w:t>terra</w:t>
        </w:r>
      </w:ins>
      <w:r w:rsidRPr="00C54A91">
        <w:rPr>
          <w:rFonts w:ascii="Arial" w:hAnsi="Arial" w:cs="Arial"/>
          <w:color w:val="000000"/>
          <w:sz w:val="22"/>
          <w:szCs w:val="22"/>
        </w:rPr>
        <w:t xml:space="preserve"> world.</w:t>
      </w:r>
    </w:p>
    <w:p w14:paraId="790CA731" w14:textId="77777777" w:rsidR="00C54A91" w:rsidRPr="00C54A91" w:rsidRDefault="00C54A91" w:rsidP="009026D3">
      <w:pPr>
        <w:pStyle w:val="Heading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54A91">
        <w:rPr>
          <w:rFonts w:eastAsia="Times New Roman"/>
        </w:rPr>
        <w:t>Level 5 - Beginning</w:t>
      </w:r>
    </w:p>
    <w:p w14:paraId="75770BFE" w14:textId="1D22803A" w:rsidR="00C54A91" w:rsidRDefault="00C54A91" w:rsidP="00C54A91">
      <w:pPr>
        <w:rPr>
          <w:rFonts w:ascii="Arial" w:hAnsi="Arial" w:cs="Arial"/>
          <w:color w:val="000000"/>
          <w:sz w:val="22"/>
          <w:szCs w:val="22"/>
        </w:rPr>
      </w:pPr>
      <w:r w:rsidRPr="00C54A91">
        <w:rPr>
          <w:rFonts w:ascii="Arial" w:hAnsi="Arial" w:cs="Arial"/>
          <w:color w:val="000000"/>
          <w:sz w:val="22"/>
          <w:szCs w:val="22"/>
        </w:rPr>
        <w:t xml:space="preserve">You’re </w:t>
      </w:r>
      <w:proofErr w:type="spellStart"/>
      <w:r w:rsidR="009A71F4">
        <w:rPr>
          <w:rFonts w:ascii="Arial" w:hAnsi="Arial" w:cs="Arial"/>
          <w:color w:val="000000"/>
          <w:sz w:val="22"/>
          <w:szCs w:val="22"/>
        </w:rPr>
        <w:t>c_name</w:t>
      </w:r>
      <w:proofErr w:type="spellEnd"/>
      <w:r w:rsidRPr="00C54A91">
        <w:rPr>
          <w:rFonts w:ascii="Arial" w:hAnsi="Arial" w:cs="Arial"/>
          <w:color w:val="000000"/>
          <w:sz w:val="22"/>
          <w:szCs w:val="22"/>
        </w:rPr>
        <w:t xml:space="preserve">, leader and </w:t>
      </w:r>
      <w:proofErr w:type="spellStart"/>
      <w:r w:rsidR="009A71F4">
        <w:rPr>
          <w:rFonts w:ascii="Arial" w:hAnsi="Arial" w:cs="Arial"/>
          <w:color w:val="000000"/>
          <w:sz w:val="22"/>
          <w:szCs w:val="22"/>
        </w:rPr>
        <w:t>c_role</w:t>
      </w:r>
      <w:proofErr w:type="spellEnd"/>
      <w:r w:rsidR="00BF177F">
        <w:rPr>
          <w:rFonts w:ascii="Arial" w:hAnsi="Arial" w:cs="Arial"/>
          <w:color w:val="000000"/>
          <w:sz w:val="22"/>
          <w:szCs w:val="22"/>
        </w:rPr>
        <w:t>, member of a family of</w:t>
      </w:r>
      <w:r w:rsidRPr="00C54A91">
        <w:rPr>
          <w:rFonts w:ascii="Arial" w:hAnsi="Arial" w:cs="Arial"/>
          <w:color w:val="000000"/>
          <w:sz w:val="22"/>
          <w:szCs w:val="22"/>
        </w:rPr>
        <w:t xml:space="preserve"> leaders known across the </w:t>
      </w:r>
      <w:r w:rsidR="00844F70">
        <w:rPr>
          <w:rFonts w:ascii="Arial" w:hAnsi="Arial" w:cs="Arial"/>
          <w:color w:val="000000"/>
          <w:sz w:val="22"/>
          <w:szCs w:val="22"/>
        </w:rPr>
        <w:t>4</w:t>
      </w:r>
      <w:r w:rsidRPr="00C54A91">
        <w:rPr>
          <w:rFonts w:ascii="Arial" w:hAnsi="Arial" w:cs="Arial"/>
          <w:color w:val="000000"/>
          <w:sz w:val="22"/>
          <w:szCs w:val="22"/>
        </w:rPr>
        <w:t xml:space="preserve"> w</w:t>
      </w:r>
      <w:r w:rsidR="00844F70">
        <w:rPr>
          <w:rFonts w:ascii="Arial" w:hAnsi="Arial" w:cs="Arial"/>
          <w:color w:val="000000"/>
          <w:sz w:val="22"/>
          <w:szCs w:val="22"/>
        </w:rPr>
        <w:t xml:space="preserve">orlds - </w:t>
      </w:r>
      <w:del w:id="11" w:author="Dan Bellinski" w:date="2016-07-25T21:54:00Z">
        <w:r w:rsidR="00844F70" w:rsidDel="00597015">
          <w:rPr>
            <w:rFonts w:ascii="Arial" w:hAnsi="Arial" w:cs="Arial"/>
            <w:color w:val="000000"/>
            <w:sz w:val="22"/>
            <w:szCs w:val="22"/>
          </w:rPr>
          <w:delText>earth</w:delText>
        </w:r>
      </w:del>
      <w:ins w:id="12" w:author="Dan Bellinski" w:date="2016-07-25T21:54:00Z">
        <w:r w:rsidR="00597015">
          <w:rPr>
            <w:rFonts w:ascii="Arial" w:hAnsi="Arial" w:cs="Arial"/>
            <w:color w:val="000000"/>
            <w:sz w:val="22"/>
            <w:szCs w:val="22"/>
          </w:rPr>
          <w:t>terra</w:t>
        </w:r>
      </w:ins>
      <w:r w:rsidR="00844F70">
        <w:rPr>
          <w:rFonts w:ascii="Arial" w:hAnsi="Arial" w:cs="Arial"/>
          <w:color w:val="000000"/>
          <w:sz w:val="22"/>
          <w:szCs w:val="22"/>
        </w:rPr>
        <w:t xml:space="preserve">, </w:t>
      </w:r>
      <w:del w:id="13" w:author="Dan Bellinski" w:date="2016-07-25T21:56:00Z">
        <w:r w:rsidR="00844F70" w:rsidDel="00D96F13">
          <w:rPr>
            <w:rFonts w:ascii="Arial" w:hAnsi="Arial" w:cs="Arial"/>
            <w:color w:val="000000"/>
            <w:sz w:val="22"/>
            <w:szCs w:val="22"/>
          </w:rPr>
          <w:delText>water</w:delText>
        </w:r>
      </w:del>
      <w:ins w:id="14" w:author="Dan Bellinski" w:date="2016-07-25T21:56:00Z">
        <w:r w:rsidR="00D96F13">
          <w:rPr>
            <w:rFonts w:ascii="Arial" w:hAnsi="Arial" w:cs="Arial"/>
            <w:color w:val="000000"/>
            <w:sz w:val="22"/>
            <w:szCs w:val="22"/>
          </w:rPr>
          <w:t>aqua</w:t>
        </w:r>
      </w:ins>
      <w:r w:rsidR="00844F70">
        <w:rPr>
          <w:rFonts w:ascii="Arial" w:hAnsi="Arial" w:cs="Arial"/>
          <w:color w:val="000000"/>
          <w:sz w:val="22"/>
          <w:szCs w:val="22"/>
        </w:rPr>
        <w:t xml:space="preserve">, </w:t>
      </w:r>
      <w:del w:id="15" w:author="Dan Bellinski" w:date="2016-07-25T21:57:00Z">
        <w:r w:rsidR="00844F70" w:rsidDel="00D96F13">
          <w:rPr>
            <w:rFonts w:ascii="Arial" w:hAnsi="Arial" w:cs="Arial"/>
            <w:color w:val="000000"/>
            <w:sz w:val="22"/>
            <w:szCs w:val="22"/>
          </w:rPr>
          <w:delText>fire</w:delText>
        </w:r>
      </w:del>
      <w:proofErr w:type="spellStart"/>
      <w:ins w:id="16" w:author="Dan Bellinski" w:date="2016-07-25T21:57:00Z">
        <w:r w:rsidR="00D96F13">
          <w:rPr>
            <w:rFonts w:ascii="Arial" w:hAnsi="Arial" w:cs="Arial"/>
            <w:color w:val="000000"/>
            <w:sz w:val="22"/>
            <w:szCs w:val="22"/>
          </w:rPr>
          <w:t>ignis</w:t>
        </w:r>
      </w:ins>
      <w:proofErr w:type="spellEnd"/>
      <w:r w:rsidR="00844F70">
        <w:rPr>
          <w:rFonts w:ascii="Arial" w:hAnsi="Arial" w:cs="Arial"/>
          <w:color w:val="000000"/>
          <w:sz w:val="22"/>
          <w:szCs w:val="22"/>
        </w:rPr>
        <w:t xml:space="preserve"> and </w:t>
      </w:r>
      <w:del w:id="17" w:author="Dan Bellinski" w:date="2016-07-25T21:55:00Z">
        <w:r w:rsidR="00844F70" w:rsidDel="00015DD8">
          <w:rPr>
            <w:rFonts w:ascii="Arial" w:hAnsi="Arial" w:cs="Arial"/>
            <w:color w:val="000000"/>
            <w:sz w:val="22"/>
            <w:szCs w:val="22"/>
          </w:rPr>
          <w:delText>air</w:delText>
        </w:r>
      </w:del>
      <w:proofErr w:type="spellStart"/>
      <w:ins w:id="18" w:author="Dan Bellinski" w:date="2016-07-25T21:55:00Z">
        <w:r w:rsidR="00015DD8">
          <w:rPr>
            <w:rFonts w:ascii="Arial" w:hAnsi="Arial" w:cs="Arial"/>
            <w:color w:val="000000"/>
            <w:sz w:val="22"/>
            <w:szCs w:val="22"/>
          </w:rPr>
          <w:t>astra</w:t>
        </w:r>
      </w:ins>
      <w:proofErr w:type="spellEnd"/>
      <w:r w:rsidRPr="00C54A91">
        <w:rPr>
          <w:rFonts w:ascii="Arial" w:hAnsi="Arial" w:cs="Arial"/>
          <w:color w:val="000000"/>
          <w:sz w:val="22"/>
          <w:szCs w:val="22"/>
        </w:rPr>
        <w:t>.</w:t>
      </w:r>
    </w:p>
    <w:p w14:paraId="3F7300B3" w14:textId="77777777" w:rsidR="00182814" w:rsidRDefault="00B5482E" w:rsidP="00C54A91">
      <w:pPr>
        <w:rPr>
          <w:ins w:id="19" w:author="Dan Bellinski" w:date="2016-07-25T22:07:00Z"/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7 days ago you</w:t>
      </w:r>
      <w:r w:rsidR="00C54A91" w:rsidRPr="00C54A91">
        <w:rPr>
          <w:rFonts w:ascii="Arial" w:hAnsi="Arial" w:cs="Arial"/>
          <w:color w:val="000000"/>
          <w:sz w:val="22"/>
          <w:szCs w:val="22"/>
        </w:rPr>
        <w:t xml:space="preserve"> set out to </w:t>
      </w:r>
      <w:r w:rsidR="00AC0FE6">
        <w:rPr>
          <w:rFonts w:ascii="Arial" w:hAnsi="Arial" w:cs="Arial"/>
          <w:color w:val="000000"/>
          <w:sz w:val="22"/>
          <w:szCs w:val="22"/>
        </w:rPr>
        <w:t xml:space="preserve">defend your homeland, to </w:t>
      </w:r>
      <w:r w:rsidR="00C54A91" w:rsidRPr="00C54A91">
        <w:rPr>
          <w:rFonts w:ascii="Arial" w:hAnsi="Arial" w:cs="Arial"/>
          <w:color w:val="000000"/>
          <w:sz w:val="22"/>
          <w:szCs w:val="22"/>
        </w:rPr>
        <w:t xml:space="preserve">defeat the </w:t>
      </w:r>
      <w:proofErr w:type="spellStart"/>
      <w:ins w:id="20" w:author="Dan Bellinski" w:date="2016-07-24T12:18:00Z">
        <w:r w:rsidR="00851395">
          <w:rPr>
            <w:rFonts w:ascii="Arial" w:hAnsi="Arial" w:cs="Arial"/>
            <w:color w:val="000000"/>
            <w:sz w:val="22"/>
            <w:szCs w:val="22"/>
          </w:rPr>
          <w:t>imal</w:t>
        </w:r>
      </w:ins>
      <w:r w:rsidR="00C54A91" w:rsidRPr="00C54A91">
        <w:rPr>
          <w:rFonts w:ascii="Arial" w:hAnsi="Arial" w:cs="Arial"/>
          <w:color w:val="000000"/>
          <w:sz w:val="22"/>
          <w:szCs w:val="22"/>
        </w:rPr>
        <w:t>s</w:t>
      </w:r>
      <w:proofErr w:type="spellEnd"/>
      <w:r w:rsidR="00727F34">
        <w:rPr>
          <w:rFonts w:ascii="Arial" w:hAnsi="Arial" w:cs="Arial"/>
          <w:color w:val="000000"/>
          <w:sz w:val="22"/>
          <w:szCs w:val="22"/>
        </w:rPr>
        <w:t xml:space="preserve"> on </w:t>
      </w:r>
      <w:del w:id="21" w:author="Dan Bellinski" w:date="2016-07-25T21:54:00Z">
        <w:r w:rsidR="00727F34" w:rsidDel="00597015">
          <w:rPr>
            <w:rFonts w:ascii="Arial" w:hAnsi="Arial" w:cs="Arial"/>
            <w:color w:val="000000"/>
            <w:sz w:val="22"/>
            <w:szCs w:val="22"/>
          </w:rPr>
          <w:delText>earth</w:delText>
        </w:r>
      </w:del>
      <w:ins w:id="22" w:author="Dan Bellinski" w:date="2016-07-25T21:54:00Z">
        <w:r w:rsidR="00597015">
          <w:rPr>
            <w:rFonts w:ascii="Arial" w:hAnsi="Arial" w:cs="Arial"/>
            <w:color w:val="000000"/>
            <w:sz w:val="22"/>
            <w:szCs w:val="22"/>
          </w:rPr>
          <w:t>terra</w:t>
        </w:r>
      </w:ins>
      <w:r w:rsidR="00C54A91" w:rsidRPr="00C54A91">
        <w:rPr>
          <w:rFonts w:ascii="Arial" w:hAnsi="Arial" w:cs="Arial"/>
          <w:color w:val="000000"/>
          <w:sz w:val="22"/>
          <w:szCs w:val="22"/>
        </w:rPr>
        <w:t xml:space="preserve"> and find out why they’re attacking.</w:t>
      </w:r>
      <w:r w:rsidR="00677ADA">
        <w:rPr>
          <w:rFonts w:ascii="Arial" w:hAnsi="Arial" w:cs="Arial"/>
          <w:color w:val="000000"/>
          <w:sz w:val="22"/>
          <w:szCs w:val="22"/>
        </w:rPr>
        <w:t xml:space="preserve"> You have been fighting ever since.</w:t>
      </w:r>
      <w:ins w:id="23" w:author="Dan Bellinski" w:date="2016-07-24T13:18:00Z">
        <w:r w:rsidR="00DD1600">
          <w:rPr>
            <w:rFonts w:ascii="Arial" w:hAnsi="Arial" w:cs="Arial"/>
            <w:color w:val="000000"/>
            <w:sz w:val="22"/>
            <w:szCs w:val="22"/>
          </w:rPr>
          <w:t xml:space="preserve"> </w:t>
        </w:r>
      </w:ins>
    </w:p>
    <w:p w14:paraId="7313FF97" w14:textId="0E072029" w:rsidR="00C54A91" w:rsidRPr="00C54A91" w:rsidRDefault="00182814" w:rsidP="00C54A91">
      <w:pPr>
        <w:rPr>
          <w:rFonts w:ascii="Times New Roman" w:hAnsi="Times New Roman" w:cs="Times New Roman"/>
        </w:rPr>
      </w:pPr>
      <w:ins w:id="24" w:author="Dan Bellinski" w:date="2016-07-25T22:07:00Z">
        <w:r>
          <w:rPr>
            <w:rFonts w:ascii="Arial" w:hAnsi="Arial" w:cs="Arial"/>
            <w:color w:val="000000"/>
            <w:sz w:val="22"/>
            <w:szCs w:val="22"/>
          </w:rPr>
          <w:t>Narrator: It is worth mentioning y</w:t>
        </w:r>
      </w:ins>
      <w:ins w:id="25" w:author="Dan Bellinski" w:date="2016-07-25T22:04:00Z">
        <w:r w:rsidR="00AE0D86">
          <w:rPr>
            <w:rFonts w:ascii="Arial" w:hAnsi="Arial" w:cs="Arial"/>
            <w:color w:val="000000"/>
            <w:sz w:val="22"/>
            <w:szCs w:val="22"/>
          </w:rPr>
          <w:t>ou’</w:t>
        </w:r>
        <w:r w:rsidR="00027857">
          <w:rPr>
            <w:rFonts w:ascii="Arial" w:hAnsi="Arial" w:cs="Arial"/>
            <w:color w:val="000000"/>
            <w:sz w:val="22"/>
            <w:szCs w:val="22"/>
          </w:rPr>
          <w:t xml:space="preserve">re hungry. Really </w:t>
        </w:r>
        <w:r w:rsidR="00AE0D86">
          <w:rPr>
            <w:rFonts w:ascii="Arial" w:hAnsi="Arial" w:cs="Arial"/>
            <w:color w:val="000000"/>
            <w:sz w:val="22"/>
            <w:szCs w:val="22"/>
          </w:rPr>
          <w:t>hungry.</w:t>
        </w:r>
      </w:ins>
    </w:p>
    <w:p w14:paraId="6141287C" w14:textId="77777777" w:rsidR="00C54A91" w:rsidRPr="00C54A91" w:rsidRDefault="00C54A91" w:rsidP="009026D3">
      <w:pPr>
        <w:pStyle w:val="Heading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54A91">
        <w:rPr>
          <w:rFonts w:eastAsia="Times New Roman"/>
        </w:rPr>
        <w:t>Level 10 - Beginning</w:t>
      </w:r>
    </w:p>
    <w:p w14:paraId="1BBAF4CA" w14:textId="37B9BC7D" w:rsidR="00C54A91" w:rsidRPr="00C54A91" w:rsidRDefault="00C923A1" w:rsidP="00C54A91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000000"/>
          <w:sz w:val="22"/>
          <w:szCs w:val="22"/>
        </w:rPr>
        <w:t xml:space="preserve">After </w:t>
      </w:r>
      <w:r w:rsidR="000229FB">
        <w:rPr>
          <w:rFonts w:ascii="Arial" w:hAnsi="Arial" w:cs="Arial"/>
          <w:color w:val="000000"/>
          <w:sz w:val="22"/>
          <w:szCs w:val="22"/>
        </w:rPr>
        <w:t>weeks</w:t>
      </w:r>
      <w:r>
        <w:rPr>
          <w:rFonts w:ascii="Arial" w:hAnsi="Arial" w:cs="Arial"/>
          <w:color w:val="000000"/>
          <w:sz w:val="22"/>
          <w:szCs w:val="22"/>
        </w:rPr>
        <w:t xml:space="preserve"> of battle on </w:t>
      </w:r>
      <w:del w:id="26" w:author="Dan Bellinski" w:date="2016-07-25T21:54:00Z">
        <w:r w:rsidDel="00597015">
          <w:rPr>
            <w:rFonts w:ascii="Arial" w:hAnsi="Arial" w:cs="Arial"/>
            <w:color w:val="000000"/>
            <w:sz w:val="22"/>
            <w:szCs w:val="22"/>
          </w:rPr>
          <w:delText>earth</w:delText>
        </w:r>
      </w:del>
      <w:ins w:id="27" w:author="Dan Bellinski" w:date="2016-07-25T21:54:00Z">
        <w:r w:rsidR="00597015">
          <w:rPr>
            <w:rFonts w:ascii="Arial" w:hAnsi="Arial" w:cs="Arial"/>
            <w:color w:val="000000"/>
            <w:sz w:val="22"/>
            <w:szCs w:val="22"/>
          </w:rPr>
          <w:t>terra</w:t>
        </w:r>
      </w:ins>
      <w:r>
        <w:rPr>
          <w:rFonts w:ascii="Arial" w:hAnsi="Arial" w:cs="Arial"/>
          <w:color w:val="000000"/>
          <w:sz w:val="22"/>
          <w:szCs w:val="22"/>
        </w:rPr>
        <w:t>, y</w:t>
      </w:r>
      <w:r w:rsidR="00C54A91" w:rsidRPr="00C54A91">
        <w:rPr>
          <w:rFonts w:ascii="Arial" w:hAnsi="Arial" w:cs="Arial"/>
          <w:color w:val="000000"/>
          <w:sz w:val="22"/>
          <w:szCs w:val="22"/>
        </w:rPr>
        <w:t>ou</w:t>
      </w:r>
      <w:r w:rsidR="004505BD">
        <w:rPr>
          <w:rFonts w:ascii="Arial" w:hAnsi="Arial" w:cs="Arial"/>
          <w:color w:val="000000"/>
          <w:sz w:val="22"/>
          <w:szCs w:val="22"/>
        </w:rPr>
        <w:t xml:space="preserve"> have</w:t>
      </w:r>
      <w:r w:rsidR="00C54A91" w:rsidRPr="00C54A91">
        <w:rPr>
          <w:rFonts w:ascii="Arial" w:hAnsi="Arial" w:cs="Arial"/>
          <w:color w:val="000000"/>
          <w:sz w:val="22"/>
          <w:szCs w:val="22"/>
        </w:rPr>
        <w:t xml:space="preserve"> start</w:t>
      </w:r>
      <w:r w:rsidR="004505BD">
        <w:rPr>
          <w:rFonts w:ascii="Arial" w:hAnsi="Arial" w:cs="Arial"/>
          <w:color w:val="000000"/>
          <w:sz w:val="22"/>
          <w:szCs w:val="22"/>
        </w:rPr>
        <w:t>ed</w:t>
      </w:r>
      <w:r w:rsidR="00C54A91" w:rsidRPr="00C54A91">
        <w:rPr>
          <w:rFonts w:ascii="Arial" w:hAnsi="Arial" w:cs="Arial"/>
          <w:color w:val="000000"/>
          <w:sz w:val="22"/>
          <w:szCs w:val="22"/>
        </w:rPr>
        <w:t xml:space="preserve"> to get an </w:t>
      </w:r>
      <w:r w:rsidR="00227F00" w:rsidRPr="00C54A91">
        <w:rPr>
          <w:rFonts w:ascii="Arial" w:hAnsi="Arial" w:cs="Arial"/>
          <w:color w:val="000000"/>
          <w:sz w:val="22"/>
          <w:szCs w:val="22"/>
        </w:rPr>
        <w:t>eerie</w:t>
      </w:r>
      <w:r w:rsidR="00C54A91" w:rsidRPr="00C54A91">
        <w:rPr>
          <w:rFonts w:ascii="Arial" w:hAnsi="Arial" w:cs="Arial"/>
          <w:color w:val="000000"/>
          <w:sz w:val="22"/>
          <w:szCs w:val="22"/>
        </w:rPr>
        <w:t xml:space="preserve"> feeling. Something seems familiar about </w:t>
      </w:r>
      <w:r w:rsidR="00B660CD">
        <w:rPr>
          <w:rFonts w:ascii="Arial" w:hAnsi="Arial" w:cs="Arial"/>
          <w:color w:val="000000"/>
          <w:sz w:val="22"/>
          <w:szCs w:val="22"/>
        </w:rPr>
        <w:t xml:space="preserve">the </w:t>
      </w:r>
      <w:proofErr w:type="spellStart"/>
      <w:ins w:id="28" w:author="Dan Bellinski" w:date="2016-07-24T12:18:00Z">
        <w:r w:rsidR="00851395">
          <w:rPr>
            <w:rFonts w:ascii="Arial" w:hAnsi="Arial" w:cs="Arial"/>
            <w:color w:val="000000"/>
            <w:sz w:val="22"/>
            <w:szCs w:val="22"/>
          </w:rPr>
          <w:t>imal</w:t>
        </w:r>
      </w:ins>
      <w:r w:rsidR="00B660CD">
        <w:rPr>
          <w:rFonts w:ascii="Arial" w:hAnsi="Arial" w:cs="Arial"/>
          <w:color w:val="000000"/>
          <w:sz w:val="22"/>
          <w:szCs w:val="22"/>
        </w:rPr>
        <w:t>s</w:t>
      </w:r>
      <w:proofErr w:type="spellEnd"/>
      <w:r w:rsidR="00732972">
        <w:rPr>
          <w:rFonts w:ascii="Arial" w:hAnsi="Arial" w:cs="Arial"/>
          <w:color w:val="000000"/>
          <w:sz w:val="22"/>
          <w:szCs w:val="22"/>
        </w:rPr>
        <w:t>… y</w:t>
      </w:r>
      <w:r w:rsidR="00C54A91" w:rsidRPr="00C54A91">
        <w:rPr>
          <w:rFonts w:ascii="Arial" w:hAnsi="Arial" w:cs="Arial"/>
          <w:color w:val="000000"/>
          <w:sz w:val="22"/>
          <w:szCs w:val="22"/>
        </w:rPr>
        <w:t>ou can see your sibling</w:t>
      </w:r>
      <w:ins w:id="29" w:author="Dan Bellinski" w:date="2016-07-26T20:54:00Z">
        <w:r w:rsidR="00E1252C">
          <w:rPr>
            <w:rFonts w:ascii="Arial" w:hAnsi="Arial" w:cs="Arial"/>
            <w:color w:val="000000"/>
            <w:sz w:val="22"/>
            <w:szCs w:val="22"/>
          </w:rPr>
          <w:t>,</w:t>
        </w:r>
      </w:ins>
      <w:r w:rsidR="00C54A91" w:rsidRPr="00C54A91">
        <w:rPr>
          <w:rFonts w:ascii="Arial" w:hAnsi="Arial" w:cs="Arial"/>
          <w:color w:val="000000"/>
          <w:sz w:val="22"/>
          <w:szCs w:val="22"/>
        </w:rPr>
        <w:t xml:space="preserve"> Mort</w:t>
      </w:r>
      <w:ins w:id="30" w:author="Dan Bellinski" w:date="2016-07-26T20:54:00Z">
        <w:r w:rsidR="00E1252C">
          <w:rPr>
            <w:rFonts w:ascii="Arial" w:hAnsi="Arial" w:cs="Arial"/>
            <w:color w:val="000000"/>
            <w:sz w:val="22"/>
            <w:szCs w:val="22"/>
          </w:rPr>
          <w:t>,</w:t>
        </w:r>
      </w:ins>
      <w:r w:rsidR="00C54A91" w:rsidRPr="00C54A91">
        <w:rPr>
          <w:rFonts w:ascii="Arial" w:hAnsi="Arial" w:cs="Arial"/>
          <w:color w:val="000000"/>
          <w:sz w:val="22"/>
          <w:szCs w:val="22"/>
        </w:rPr>
        <w:t xml:space="preserve"> in their eyes. “</w:t>
      </w:r>
      <w:del w:id="31" w:author="Dan Bellinski" w:date="2016-07-26T20:55:00Z">
        <w:r w:rsidR="00C54A91" w:rsidRPr="00C54A91" w:rsidDel="001E3DFD">
          <w:rPr>
            <w:rFonts w:ascii="Arial" w:hAnsi="Arial" w:cs="Arial"/>
            <w:color w:val="000000"/>
            <w:sz w:val="22"/>
            <w:szCs w:val="22"/>
          </w:rPr>
          <w:delText>Are the</w:delText>
        </w:r>
      </w:del>
      <w:ins w:id="32" w:author="Dan Bellinski" w:date="2016-07-26T20:55:00Z">
        <w:r w:rsidR="001E3DFD">
          <w:rPr>
            <w:rFonts w:ascii="Arial" w:hAnsi="Arial" w:cs="Arial"/>
            <w:color w:val="000000"/>
            <w:sz w:val="22"/>
            <w:szCs w:val="22"/>
          </w:rPr>
          <w:t>Could these</w:t>
        </w:r>
      </w:ins>
      <w:r w:rsidR="00C54A91" w:rsidRPr="00C54A91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ins w:id="33" w:author="Dan Bellinski" w:date="2016-07-24T12:18:00Z">
        <w:r w:rsidR="00851395">
          <w:rPr>
            <w:rFonts w:ascii="Arial" w:hAnsi="Arial" w:cs="Arial"/>
            <w:color w:val="000000"/>
            <w:sz w:val="22"/>
            <w:szCs w:val="22"/>
          </w:rPr>
          <w:t>imal</w:t>
        </w:r>
      </w:ins>
      <w:r w:rsidR="00C54A91" w:rsidRPr="00C54A91">
        <w:rPr>
          <w:rFonts w:ascii="Arial" w:hAnsi="Arial" w:cs="Arial"/>
          <w:color w:val="000000"/>
          <w:sz w:val="22"/>
          <w:szCs w:val="22"/>
        </w:rPr>
        <w:t>s</w:t>
      </w:r>
      <w:proofErr w:type="spellEnd"/>
      <w:ins w:id="34" w:author="Dan Bellinski" w:date="2016-07-26T20:55:00Z">
        <w:r w:rsidR="001E3DFD">
          <w:rPr>
            <w:rFonts w:ascii="Arial" w:hAnsi="Arial" w:cs="Arial"/>
            <w:color w:val="000000"/>
            <w:sz w:val="22"/>
            <w:szCs w:val="22"/>
          </w:rPr>
          <w:t xml:space="preserve"> be</w:t>
        </w:r>
      </w:ins>
      <w:r w:rsidR="00C54A91" w:rsidRPr="00C54A91">
        <w:rPr>
          <w:rFonts w:ascii="Arial" w:hAnsi="Arial" w:cs="Arial"/>
          <w:color w:val="000000"/>
          <w:sz w:val="22"/>
          <w:szCs w:val="22"/>
        </w:rPr>
        <w:t xml:space="preserve"> mort’s minions?”</w:t>
      </w:r>
    </w:p>
    <w:p w14:paraId="6E4DB7C1" w14:textId="1353D4AA" w:rsidR="00C54A91" w:rsidRPr="00C54A91" w:rsidRDefault="00C54A91" w:rsidP="00C54A91">
      <w:pPr>
        <w:rPr>
          <w:rFonts w:ascii="Times New Roman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 xml:space="preserve">Mort, your brother who always had a fascination with the </w:t>
      </w:r>
      <w:proofErr w:type="spellStart"/>
      <w:ins w:id="35" w:author="Dan Bellinski" w:date="2016-07-24T12:18:00Z">
        <w:r w:rsidR="00851395">
          <w:rPr>
            <w:rFonts w:ascii="Arial" w:hAnsi="Arial" w:cs="Arial"/>
            <w:color w:val="000000"/>
            <w:sz w:val="22"/>
            <w:szCs w:val="22"/>
          </w:rPr>
          <w:t>imal</w:t>
        </w:r>
      </w:ins>
      <w:r w:rsidRPr="00C54A91">
        <w:rPr>
          <w:rFonts w:ascii="Arial" w:hAnsi="Arial" w:cs="Arial"/>
          <w:color w:val="000000"/>
          <w:sz w:val="22"/>
          <w:szCs w:val="22"/>
        </w:rPr>
        <w:t>s</w:t>
      </w:r>
      <w:proofErr w:type="spellEnd"/>
      <w:r w:rsidRPr="00C54A91">
        <w:rPr>
          <w:rFonts w:ascii="Arial" w:hAnsi="Arial" w:cs="Arial"/>
          <w:color w:val="000000"/>
          <w:sz w:val="22"/>
          <w:szCs w:val="22"/>
        </w:rPr>
        <w:t>, has been missing for 10 years.</w:t>
      </w:r>
    </w:p>
    <w:p w14:paraId="368F672B" w14:textId="77777777" w:rsidR="00C54A91" w:rsidRPr="00C54A91" w:rsidRDefault="00C54A91" w:rsidP="009026D3">
      <w:pPr>
        <w:pStyle w:val="Heading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54A91">
        <w:rPr>
          <w:rFonts w:eastAsia="Times New Roman"/>
        </w:rPr>
        <w:t>Level 16 - End of Level</w:t>
      </w:r>
    </w:p>
    <w:p w14:paraId="5998848F" w14:textId="5BAE0F63" w:rsidR="00C54A91" w:rsidRPr="00575976" w:rsidRDefault="00575976" w:rsidP="00C54A91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You reach the end of the </w:t>
      </w:r>
      <w:del w:id="36" w:author="Dan Bellinski" w:date="2016-07-25T21:54:00Z">
        <w:r w:rsidDel="00597015">
          <w:rPr>
            <w:rFonts w:ascii="Arial" w:hAnsi="Arial" w:cs="Arial"/>
            <w:color w:val="000000"/>
            <w:sz w:val="22"/>
            <w:szCs w:val="22"/>
          </w:rPr>
          <w:delText>earth</w:delText>
        </w:r>
      </w:del>
      <w:ins w:id="37" w:author="Dan Bellinski" w:date="2016-07-25T21:54:00Z">
        <w:r w:rsidR="00597015">
          <w:rPr>
            <w:rFonts w:ascii="Arial" w:hAnsi="Arial" w:cs="Arial"/>
            <w:color w:val="000000"/>
            <w:sz w:val="22"/>
            <w:szCs w:val="22"/>
          </w:rPr>
          <w:t>terra</w:t>
        </w:r>
      </w:ins>
      <w:r>
        <w:rPr>
          <w:rFonts w:ascii="Arial" w:hAnsi="Arial" w:cs="Arial"/>
          <w:color w:val="000000"/>
          <w:sz w:val="22"/>
          <w:szCs w:val="22"/>
        </w:rPr>
        <w:t xml:space="preserve"> world without any clues </w:t>
      </w:r>
      <w:ins w:id="38" w:author="Dan Bellinski" w:date="2016-07-26T21:06:00Z">
        <w:r w:rsidR="0008537E">
          <w:rPr>
            <w:rFonts w:ascii="Arial" w:hAnsi="Arial" w:cs="Arial"/>
            <w:color w:val="000000"/>
            <w:sz w:val="22"/>
            <w:szCs w:val="22"/>
          </w:rPr>
          <w:t>in</w:t>
        </w:r>
      </w:ins>
      <w:r w:rsidR="006338AE">
        <w:rPr>
          <w:rFonts w:ascii="Arial" w:hAnsi="Arial" w:cs="Arial"/>
          <w:color w:val="000000"/>
          <w:sz w:val="22"/>
          <w:szCs w:val="22"/>
        </w:rPr>
        <w:t xml:space="preserve">to the </w:t>
      </w:r>
      <w:proofErr w:type="spellStart"/>
      <w:ins w:id="39" w:author="Dan Bellinski" w:date="2016-07-24T12:18:00Z">
        <w:r w:rsidR="00851395">
          <w:rPr>
            <w:rFonts w:ascii="Arial" w:hAnsi="Arial" w:cs="Arial"/>
            <w:color w:val="000000"/>
            <w:sz w:val="22"/>
            <w:szCs w:val="22"/>
          </w:rPr>
          <w:t>imal</w:t>
        </w:r>
      </w:ins>
      <w:proofErr w:type="spellEnd"/>
      <w:r w:rsidR="006338AE">
        <w:rPr>
          <w:rFonts w:ascii="Arial" w:hAnsi="Arial" w:cs="Arial"/>
          <w:color w:val="000000"/>
          <w:sz w:val="22"/>
          <w:szCs w:val="22"/>
        </w:rPr>
        <w:t xml:space="preserve"> attack</w:t>
      </w:r>
      <w:r>
        <w:rPr>
          <w:rFonts w:ascii="Arial" w:hAnsi="Arial" w:cs="Arial"/>
          <w:color w:val="000000"/>
          <w:sz w:val="22"/>
          <w:szCs w:val="22"/>
        </w:rPr>
        <w:t xml:space="preserve">. Luckily you see a </w:t>
      </w:r>
      <w:r w:rsidR="00C54A91" w:rsidRPr="00C54A91">
        <w:rPr>
          <w:rFonts w:ascii="Arial" w:hAnsi="Arial" w:cs="Arial"/>
          <w:color w:val="000000"/>
          <w:sz w:val="22"/>
          <w:szCs w:val="22"/>
        </w:rPr>
        <w:t>tent</w:t>
      </w:r>
      <w:r>
        <w:rPr>
          <w:rFonts w:ascii="Arial" w:hAnsi="Arial" w:cs="Arial"/>
          <w:color w:val="000000"/>
          <w:sz w:val="22"/>
          <w:szCs w:val="22"/>
        </w:rPr>
        <w:t xml:space="preserve"> in the distance</w:t>
      </w:r>
      <w:r w:rsidR="00C54A91" w:rsidRPr="00C54A91">
        <w:rPr>
          <w:rFonts w:ascii="Arial" w:hAnsi="Arial" w:cs="Arial"/>
          <w:color w:val="000000"/>
          <w:sz w:val="22"/>
          <w:szCs w:val="22"/>
        </w:rPr>
        <w:t xml:space="preserve"> that looks long abandoned and</w:t>
      </w:r>
      <w:r>
        <w:rPr>
          <w:rFonts w:ascii="Arial" w:hAnsi="Arial" w:cs="Arial"/>
          <w:color w:val="000000"/>
          <w:sz w:val="22"/>
          <w:szCs w:val="22"/>
        </w:rPr>
        <w:t xml:space="preserve"> after investigating you</w:t>
      </w:r>
      <w:r w:rsidR="00C54A91" w:rsidRPr="00C54A91">
        <w:rPr>
          <w:rFonts w:ascii="Arial" w:hAnsi="Arial" w:cs="Arial"/>
          <w:color w:val="000000"/>
          <w:sz w:val="22"/>
          <w:szCs w:val="22"/>
        </w:rPr>
        <w:t xml:space="preserve"> find a letter inside.</w:t>
      </w:r>
    </w:p>
    <w:p w14:paraId="4B2251AB" w14:textId="70FE9841" w:rsidR="00C54A91" w:rsidRPr="00C54A91" w:rsidRDefault="00C54A91" w:rsidP="00C54A91">
      <w:pPr>
        <w:rPr>
          <w:rFonts w:ascii="Times New Roman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 xml:space="preserve">“Enough is enough. No longer will </w:t>
      </w:r>
      <w:del w:id="40" w:author="Dan Bellinski" w:date="2016-07-25T21:50:00Z">
        <w:r w:rsidR="00EE22C4" w:rsidDel="00EC1B71">
          <w:rPr>
            <w:rFonts w:ascii="Arial" w:hAnsi="Arial" w:cs="Arial"/>
            <w:color w:val="000000"/>
            <w:sz w:val="22"/>
            <w:szCs w:val="22"/>
          </w:rPr>
          <w:delText>merp</w:delText>
        </w:r>
        <w:r w:rsidRPr="00C54A91" w:rsidDel="00EC1B71">
          <w:rPr>
            <w:rFonts w:ascii="Arial" w:hAnsi="Arial" w:cs="Arial"/>
            <w:color w:val="000000"/>
            <w:sz w:val="22"/>
            <w:szCs w:val="22"/>
          </w:rPr>
          <w:delText>s</w:delText>
        </w:r>
      </w:del>
      <w:proofErr w:type="spellStart"/>
      <w:ins w:id="41" w:author="Dan Bellinski" w:date="2016-07-25T21:50:00Z">
        <w:r w:rsidR="00EC1B71">
          <w:rPr>
            <w:rFonts w:ascii="Arial" w:hAnsi="Arial" w:cs="Arial"/>
            <w:color w:val="000000"/>
            <w:sz w:val="22"/>
            <w:szCs w:val="22"/>
          </w:rPr>
          <w:t>rulens</w:t>
        </w:r>
      </w:ins>
      <w:proofErr w:type="spellEnd"/>
      <w:r w:rsidRPr="00C54A91">
        <w:rPr>
          <w:rFonts w:ascii="Arial" w:hAnsi="Arial" w:cs="Arial"/>
          <w:color w:val="000000"/>
          <w:sz w:val="22"/>
          <w:szCs w:val="22"/>
        </w:rPr>
        <w:t xml:space="preserve"> and </w:t>
      </w:r>
      <w:proofErr w:type="spellStart"/>
      <w:ins w:id="42" w:author="Dan Bellinski" w:date="2016-07-24T12:18:00Z">
        <w:r w:rsidR="00851395">
          <w:rPr>
            <w:rFonts w:ascii="Arial" w:hAnsi="Arial" w:cs="Arial"/>
            <w:color w:val="000000"/>
            <w:sz w:val="22"/>
            <w:szCs w:val="22"/>
          </w:rPr>
          <w:t>imal</w:t>
        </w:r>
      </w:ins>
      <w:r w:rsidRPr="00C54A91">
        <w:rPr>
          <w:rFonts w:ascii="Arial" w:hAnsi="Arial" w:cs="Arial"/>
          <w:color w:val="000000"/>
          <w:sz w:val="22"/>
          <w:szCs w:val="22"/>
        </w:rPr>
        <w:t>s</w:t>
      </w:r>
      <w:proofErr w:type="spellEnd"/>
      <w:r w:rsidRPr="00C54A91">
        <w:rPr>
          <w:rFonts w:ascii="Arial" w:hAnsi="Arial" w:cs="Arial"/>
          <w:color w:val="000000"/>
          <w:sz w:val="22"/>
          <w:szCs w:val="22"/>
        </w:rPr>
        <w:t xml:space="preserve"> be living together as they always have. I</w:t>
      </w:r>
      <w:r w:rsidR="004D5299">
        <w:rPr>
          <w:rFonts w:ascii="Arial" w:hAnsi="Arial" w:cs="Arial"/>
          <w:color w:val="000000"/>
          <w:sz w:val="22"/>
          <w:szCs w:val="22"/>
        </w:rPr>
        <w:t xml:space="preserve"> move to the </w:t>
      </w:r>
      <w:del w:id="43" w:author="Dan Bellinski" w:date="2016-07-25T21:56:00Z">
        <w:r w:rsidR="004D5299" w:rsidDel="00D96F13">
          <w:rPr>
            <w:rFonts w:ascii="Arial" w:hAnsi="Arial" w:cs="Arial"/>
            <w:color w:val="000000"/>
            <w:sz w:val="22"/>
            <w:szCs w:val="22"/>
          </w:rPr>
          <w:delText>water</w:delText>
        </w:r>
      </w:del>
      <w:ins w:id="44" w:author="Dan Bellinski" w:date="2016-07-25T21:56:00Z">
        <w:r w:rsidR="00D96F13">
          <w:rPr>
            <w:rFonts w:ascii="Arial" w:hAnsi="Arial" w:cs="Arial"/>
            <w:color w:val="000000"/>
            <w:sz w:val="22"/>
            <w:szCs w:val="22"/>
          </w:rPr>
          <w:t>aqua</w:t>
        </w:r>
      </w:ins>
      <w:r w:rsidR="004D5299">
        <w:rPr>
          <w:rFonts w:ascii="Arial" w:hAnsi="Arial" w:cs="Arial"/>
          <w:color w:val="000000"/>
          <w:sz w:val="22"/>
          <w:szCs w:val="22"/>
        </w:rPr>
        <w:t xml:space="preserve"> world to</w:t>
      </w:r>
      <w:r w:rsidRPr="00C54A91">
        <w:rPr>
          <w:rFonts w:ascii="Arial" w:hAnsi="Arial" w:cs="Arial"/>
          <w:color w:val="000000"/>
          <w:sz w:val="22"/>
          <w:szCs w:val="22"/>
        </w:rPr>
        <w:t xml:space="preserve"> continue my plan to unite </w:t>
      </w:r>
      <w:proofErr w:type="spellStart"/>
      <w:ins w:id="45" w:author="Dan Bellinski" w:date="2016-07-24T12:18:00Z">
        <w:r w:rsidR="00851395">
          <w:rPr>
            <w:rFonts w:ascii="Arial" w:hAnsi="Arial" w:cs="Arial"/>
            <w:color w:val="000000"/>
            <w:sz w:val="22"/>
            <w:szCs w:val="22"/>
          </w:rPr>
          <w:t>imal</w:t>
        </w:r>
      </w:ins>
      <w:r w:rsidRPr="00C54A91">
        <w:rPr>
          <w:rFonts w:ascii="Arial" w:hAnsi="Arial" w:cs="Arial"/>
          <w:color w:val="000000"/>
          <w:sz w:val="22"/>
          <w:szCs w:val="22"/>
        </w:rPr>
        <w:t>s</w:t>
      </w:r>
      <w:proofErr w:type="spellEnd"/>
      <w:r w:rsidRPr="00C54A91">
        <w:rPr>
          <w:rFonts w:ascii="Arial" w:hAnsi="Arial" w:cs="Arial"/>
          <w:color w:val="000000"/>
          <w:sz w:val="22"/>
          <w:szCs w:val="22"/>
        </w:rPr>
        <w:t xml:space="preserve"> across the </w:t>
      </w:r>
      <w:r w:rsidR="008F025F">
        <w:rPr>
          <w:rFonts w:ascii="Arial" w:hAnsi="Arial" w:cs="Arial"/>
          <w:color w:val="000000"/>
          <w:sz w:val="22"/>
          <w:szCs w:val="22"/>
        </w:rPr>
        <w:t>4</w:t>
      </w:r>
      <w:r w:rsidRPr="00C54A91">
        <w:rPr>
          <w:rFonts w:ascii="Arial" w:hAnsi="Arial" w:cs="Arial"/>
          <w:color w:val="000000"/>
          <w:sz w:val="22"/>
          <w:szCs w:val="22"/>
        </w:rPr>
        <w:t xml:space="preserve"> worlds in the fight against the </w:t>
      </w:r>
      <w:del w:id="46" w:author="Dan Bellinski" w:date="2016-07-25T21:50:00Z">
        <w:r w:rsidR="00EE22C4" w:rsidDel="00EC1B71">
          <w:rPr>
            <w:rFonts w:ascii="Arial" w:hAnsi="Arial" w:cs="Arial"/>
            <w:color w:val="000000"/>
            <w:sz w:val="22"/>
            <w:szCs w:val="22"/>
          </w:rPr>
          <w:delText>merp</w:delText>
        </w:r>
        <w:r w:rsidRPr="00C54A91" w:rsidDel="00EC1B71">
          <w:rPr>
            <w:rFonts w:ascii="Arial" w:hAnsi="Arial" w:cs="Arial"/>
            <w:color w:val="000000"/>
            <w:sz w:val="22"/>
            <w:szCs w:val="22"/>
          </w:rPr>
          <w:delText>s</w:delText>
        </w:r>
      </w:del>
      <w:proofErr w:type="spellStart"/>
      <w:ins w:id="47" w:author="Dan Bellinski" w:date="2016-07-25T21:50:00Z">
        <w:r w:rsidR="00EC1B71">
          <w:rPr>
            <w:rFonts w:ascii="Arial" w:hAnsi="Arial" w:cs="Arial"/>
            <w:color w:val="000000"/>
            <w:sz w:val="22"/>
            <w:szCs w:val="22"/>
          </w:rPr>
          <w:t>rulens</w:t>
        </w:r>
      </w:ins>
      <w:proofErr w:type="spellEnd"/>
      <w:r w:rsidRPr="00C54A91">
        <w:rPr>
          <w:rFonts w:ascii="Arial" w:hAnsi="Arial" w:cs="Arial"/>
          <w:color w:val="000000"/>
          <w:sz w:val="22"/>
          <w:szCs w:val="22"/>
        </w:rPr>
        <w:t>.”</w:t>
      </w:r>
    </w:p>
    <w:p w14:paraId="7EA3E04A" w14:textId="24905CE9" w:rsidR="00C54A91" w:rsidRPr="00C54A91" w:rsidRDefault="00C54A91" w:rsidP="00C54A91">
      <w:pPr>
        <w:rPr>
          <w:rFonts w:ascii="Times New Roman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lastRenderedPageBreak/>
        <w:t xml:space="preserve">You’re terrified to find the letter </w:t>
      </w:r>
      <w:del w:id="48" w:author="Dan Bellinski" w:date="2016-07-26T20:55:00Z">
        <w:r w:rsidRPr="00C54A91" w:rsidDel="002449DA">
          <w:rPr>
            <w:rFonts w:ascii="Arial" w:hAnsi="Arial" w:cs="Arial"/>
            <w:color w:val="000000"/>
            <w:sz w:val="22"/>
            <w:szCs w:val="22"/>
          </w:rPr>
          <w:delText xml:space="preserve">is </w:delText>
        </w:r>
      </w:del>
      <w:r w:rsidRPr="00C54A91">
        <w:rPr>
          <w:rFonts w:ascii="Arial" w:hAnsi="Arial" w:cs="Arial"/>
          <w:color w:val="000000"/>
          <w:sz w:val="22"/>
          <w:szCs w:val="22"/>
        </w:rPr>
        <w:t xml:space="preserve">signed by your outcast brother Mort. </w:t>
      </w:r>
      <w:del w:id="49" w:author="Dan Bellinski" w:date="2016-07-26T20:55:00Z">
        <w:r w:rsidRPr="00C54A91" w:rsidDel="002449DA">
          <w:rPr>
            <w:rFonts w:ascii="Arial" w:hAnsi="Arial" w:cs="Arial"/>
            <w:color w:val="000000"/>
            <w:sz w:val="22"/>
            <w:szCs w:val="22"/>
          </w:rPr>
          <w:delText>You ask yourself, “</w:delText>
        </w:r>
      </w:del>
      <w:r w:rsidRPr="00C54A91">
        <w:rPr>
          <w:rFonts w:ascii="Arial" w:hAnsi="Arial" w:cs="Arial"/>
          <w:color w:val="000000"/>
          <w:sz w:val="22"/>
          <w:szCs w:val="22"/>
        </w:rPr>
        <w:t>Why would he do such a thing</w:t>
      </w:r>
      <w:del w:id="50" w:author="Dan Bellinski" w:date="2016-07-26T20:55:00Z">
        <w:r w:rsidRPr="00C54A91" w:rsidDel="002449DA">
          <w:rPr>
            <w:rFonts w:ascii="Arial" w:hAnsi="Arial" w:cs="Arial"/>
            <w:color w:val="000000"/>
            <w:sz w:val="22"/>
            <w:szCs w:val="22"/>
          </w:rPr>
          <w:delText>”</w:delText>
        </w:r>
      </w:del>
      <w:r w:rsidRPr="00C54A91">
        <w:rPr>
          <w:rFonts w:ascii="Arial" w:hAnsi="Arial" w:cs="Arial"/>
          <w:color w:val="000000"/>
          <w:sz w:val="22"/>
          <w:szCs w:val="22"/>
        </w:rPr>
        <w:t>?</w:t>
      </w:r>
    </w:p>
    <w:p w14:paraId="6FE0688C" w14:textId="7D0B9777" w:rsidR="00C54A91" w:rsidRPr="00C54A91" w:rsidRDefault="00C54A91" w:rsidP="00C54A91">
      <w:pPr>
        <w:rPr>
          <w:rFonts w:ascii="Times New Roman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>You must find Mort and put a stop to his plan.</w:t>
      </w:r>
      <w:r w:rsidR="004D5299">
        <w:rPr>
          <w:rFonts w:ascii="Arial" w:hAnsi="Arial" w:cs="Arial"/>
          <w:color w:val="000000"/>
          <w:sz w:val="22"/>
          <w:szCs w:val="22"/>
        </w:rPr>
        <w:t xml:space="preserve"> </w:t>
      </w:r>
      <w:del w:id="51" w:author="Dan Bellinski" w:date="2016-07-26T20:56:00Z">
        <w:r w:rsidR="004D5299" w:rsidDel="008B3F9F">
          <w:rPr>
            <w:rFonts w:ascii="Arial" w:hAnsi="Arial" w:cs="Arial"/>
            <w:color w:val="000000"/>
            <w:sz w:val="22"/>
            <w:szCs w:val="22"/>
          </w:rPr>
          <w:delText xml:space="preserve">On to the </w:delText>
        </w:r>
      </w:del>
      <w:del w:id="52" w:author="Dan Bellinski" w:date="2016-07-25T21:56:00Z">
        <w:r w:rsidR="004D5299" w:rsidDel="00D96F13">
          <w:rPr>
            <w:rFonts w:ascii="Arial" w:hAnsi="Arial" w:cs="Arial"/>
            <w:color w:val="000000"/>
            <w:sz w:val="22"/>
            <w:szCs w:val="22"/>
          </w:rPr>
          <w:delText>water</w:delText>
        </w:r>
      </w:del>
      <w:del w:id="53" w:author="Dan Bellinski" w:date="2016-07-26T20:56:00Z">
        <w:r w:rsidR="004D5299" w:rsidDel="008B3F9F">
          <w:rPr>
            <w:rFonts w:ascii="Arial" w:hAnsi="Arial" w:cs="Arial"/>
            <w:color w:val="000000"/>
            <w:sz w:val="22"/>
            <w:szCs w:val="22"/>
          </w:rPr>
          <w:delText xml:space="preserve"> world!</w:delText>
        </w:r>
      </w:del>
    </w:p>
    <w:p w14:paraId="0F17B1D5" w14:textId="77777777" w:rsidR="00C54A91" w:rsidRPr="00C54A91" w:rsidRDefault="00C54A91" w:rsidP="009026D3">
      <w:pPr>
        <w:pStyle w:val="Heading1"/>
        <w:rPr>
          <w:rFonts w:ascii="Times New Roman" w:eastAsia="Times New Roman" w:hAnsi="Times New Roman" w:cs="Times New Roman"/>
          <w:sz w:val="48"/>
          <w:szCs w:val="48"/>
        </w:rPr>
      </w:pPr>
      <w:r w:rsidRPr="00C54A91">
        <w:rPr>
          <w:rFonts w:eastAsia="Times New Roman"/>
        </w:rPr>
        <w:t>World 2</w:t>
      </w:r>
    </w:p>
    <w:p w14:paraId="1B0DEC4F" w14:textId="77777777" w:rsidR="00C54A91" w:rsidRPr="00C54A91" w:rsidRDefault="00C54A91" w:rsidP="009026D3">
      <w:pPr>
        <w:pStyle w:val="Heading2"/>
        <w:rPr>
          <w:rFonts w:ascii="Times New Roman" w:hAnsi="Times New Roman" w:cs="Times New Roman"/>
        </w:rPr>
      </w:pPr>
      <w:r w:rsidRPr="00C54A91">
        <w:t>Themes:</w:t>
      </w:r>
    </w:p>
    <w:p w14:paraId="002F4175" w14:textId="77777777" w:rsidR="00C54A91" w:rsidRPr="00C54A91" w:rsidRDefault="00C54A91" w:rsidP="00C54A91">
      <w:pPr>
        <w:rPr>
          <w:rFonts w:ascii="Times New Roman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>(Mort’s history)</w:t>
      </w:r>
    </w:p>
    <w:p w14:paraId="2FEEE62B" w14:textId="77777777" w:rsidR="00C54A91" w:rsidRPr="00C54A91" w:rsidRDefault="00C54A91" w:rsidP="00C54A91">
      <w:pPr>
        <w:rPr>
          <w:rFonts w:ascii="Times New Roman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>(Mort is controlling them)</w:t>
      </w:r>
    </w:p>
    <w:p w14:paraId="693C1417" w14:textId="07BE9DBF" w:rsidR="00C54A91" w:rsidRPr="00C54A91" w:rsidRDefault="00C54A91" w:rsidP="00C54A91">
      <w:pPr>
        <w:rPr>
          <w:rFonts w:ascii="Times New Roman" w:eastAsiaTheme="minorHAnsi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>(Find out animals doing it on their own but Mort is inspiring them)</w:t>
      </w:r>
    </w:p>
    <w:p w14:paraId="40DB9B6F" w14:textId="77777777" w:rsidR="00C54A91" w:rsidRPr="00C54A91" w:rsidRDefault="00C54A91" w:rsidP="009026D3">
      <w:pPr>
        <w:pStyle w:val="Heading2"/>
        <w:rPr>
          <w:rFonts w:ascii="Times New Roman" w:hAnsi="Times New Roman" w:cs="Times New Roman"/>
        </w:rPr>
      </w:pPr>
      <w:r w:rsidRPr="00C54A91">
        <w:t>Level 1 - Beginning</w:t>
      </w:r>
    </w:p>
    <w:p w14:paraId="2994B45A" w14:textId="0065A8B2" w:rsidR="00465ED4" w:rsidRDefault="00465ED4" w:rsidP="00C54A91">
      <w:pPr>
        <w:rPr>
          <w:ins w:id="54" w:author="Dan Bellinski" w:date="2016-07-25T22:03:00Z"/>
          <w:rFonts w:ascii="Arial" w:hAnsi="Arial" w:cs="Arial"/>
          <w:color w:val="000000"/>
          <w:sz w:val="22"/>
          <w:szCs w:val="22"/>
        </w:rPr>
      </w:pPr>
      <w:ins w:id="55" w:author="Dan Bellinski" w:date="2016-07-25T22:03:00Z">
        <w:r>
          <w:rPr>
            <w:rFonts w:ascii="Arial" w:hAnsi="Arial" w:cs="Arial"/>
            <w:color w:val="000000"/>
            <w:sz w:val="22"/>
            <w:szCs w:val="22"/>
          </w:rPr>
          <w:t>With much haste, you reach the aqua world. Man, you ran really really fast. You take a minute to catch your breath.</w:t>
        </w:r>
      </w:ins>
    </w:p>
    <w:p w14:paraId="43E6CC70" w14:textId="3C806333" w:rsidR="00C54A91" w:rsidRPr="00C54A91" w:rsidRDefault="00C54A91" w:rsidP="00C54A91">
      <w:pPr>
        <w:rPr>
          <w:rFonts w:ascii="Times New Roman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 xml:space="preserve">As children, </w:t>
      </w:r>
      <w:del w:id="56" w:author="Dan Bellinski" w:date="2016-07-24T12:14:00Z">
        <w:r w:rsidRPr="00C54A91" w:rsidDel="00A6740D">
          <w:rPr>
            <w:rFonts w:ascii="Arial" w:hAnsi="Arial" w:cs="Arial"/>
            <w:color w:val="000000"/>
            <w:sz w:val="22"/>
            <w:szCs w:val="22"/>
          </w:rPr>
          <w:delText>the 5</w:delText>
        </w:r>
      </w:del>
      <w:ins w:id="57" w:author="Dan Bellinski" w:date="2016-07-25T18:54:00Z">
        <w:r w:rsidR="00CA29F5">
          <w:rPr>
            <w:rFonts w:ascii="Arial" w:hAnsi="Arial" w:cs="Arial"/>
            <w:color w:val="000000"/>
            <w:sz w:val="22"/>
            <w:szCs w:val="22"/>
          </w:rPr>
          <w:t>your</w:t>
        </w:r>
      </w:ins>
      <w:ins w:id="58" w:author="Dan Bellinski" w:date="2016-07-24T12:14:00Z">
        <w:r w:rsidR="00A6740D">
          <w:rPr>
            <w:rFonts w:ascii="Arial" w:hAnsi="Arial" w:cs="Arial"/>
            <w:color w:val="000000"/>
            <w:sz w:val="22"/>
            <w:szCs w:val="22"/>
          </w:rPr>
          <w:t xml:space="preserve"> </w:t>
        </w:r>
      </w:ins>
      <w:del w:id="59" w:author="Dan Bellinski" w:date="2016-07-24T12:14:00Z">
        <w:r w:rsidRPr="00C54A91" w:rsidDel="00A6740D">
          <w:rPr>
            <w:rFonts w:ascii="Arial" w:hAnsi="Arial" w:cs="Arial"/>
            <w:color w:val="000000"/>
            <w:sz w:val="22"/>
            <w:szCs w:val="22"/>
          </w:rPr>
          <w:delText xml:space="preserve"> </w:delText>
        </w:r>
      </w:del>
      <w:r w:rsidRPr="00C54A91">
        <w:rPr>
          <w:rFonts w:ascii="Arial" w:hAnsi="Arial" w:cs="Arial"/>
          <w:color w:val="000000"/>
          <w:sz w:val="22"/>
          <w:szCs w:val="22"/>
        </w:rPr>
        <w:t xml:space="preserve">siblings each had a special skill. Mort’s skill was communication with the </w:t>
      </w:r>
      <w:proofErr w:type="spellStart"/>
      <w:ins w:id="60" w:author="Dan Bellinski" w:date="2016-07-24T12:18:00Z">
        <w:r w:rsidR="00851395">
          <w:rPr>
            <w:rFonts w:ascii="Arial" w:hAnsi="Arial" w:cs="Arial"/>
            <w:color w:val="000000"/>
            <w:sz w:val="22"/>
            <w:szCs w:val="22"/>
          </w:rPr>
          <w:t>imal</w:t>
        </w:r>
      </w:ins>
      <w:r w:rsidRPr="00C54A91">
        <w:rPr>
          <w:rFonts w:ascii="Arial" w:hAnsi="Arial" w:cs="Arial"/>
          <w:color w:val="000000"/>
          <w:sz w:val="22"/>
          <w:szCs w:val="22"/>
        </w:rPr>
        <w:t>s</w:t>
      </w:r>
      <w:proofErr w:type="spellEnd"/>
      <w:r w:rsidRPr="00C54A91">
        <w:rPr>
          <w:rFonts w:ascii="Arial" w:hAnsi="Arial" w:cs="Arial"/>
          <w:color w:val="000000"/>
          <w:sz w:val="22"/>
          <w:szCs w:val="22"/>
        </w:rPr>
        <w:t>.</w:t>
      </w:r>
    </w:p>
    <w:p w14:paraId="083DB9BC" w14:textId="1EF88910" w:rsidR="00C54A91" w:rsidRPr="00C54A91" w:rsidRDefault="00C54A91" w:rsidP="00C54A91">
      <w:pPr>
        <w:rPr>
          <w:rFonts w:ascii="Times New Roman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 xml:space="preserve">While </w:t>
      </w:r>
      <w:ins w:id="61" w:author="Dan Bellinski" w:date="2016-07-25T18:54:00Z">
        <w:r w:rsidR="00CA29F5">
          <w:rPr>
            <w:rFonts w:ascii="Arial" w:hAnsi="Arial" w:cs="Arial"/>
            <w:color w:val="000000"/>
            <w:sz w:val="22"/>
            <w:szCs w:val="22"/>
          </w:rPr>
          <w:t xml:space="preserve">you and </w:t>
        </w:r>
      </w:ins>
      <w:del w:id="62" w:author="Dan Bellinski" w:date="2016-07-25T18:54:00Z">
        <w:r w:rsidRPr="00C54A91" w:rsidDel="00CA29F5">
          <w:rPr>
            <w:rFonts w:ascii="Arial" w:hAnsi="Arial" w:cs="Arial"/>
            <w:color w:val="000000"/>
            <w:sz w:val="22"/>
            <w:szCs w:val="22"/>
          </w:rPr>
          <w:delText xml:space="preserve">his </w:delText>
        </w:r>
      </w:del>
      <w:ins w:id="63" w:author="Dan Bellinski" w:date="2016-07-25T18:54:00Z">
        <w:r w:rsidR="00CA29F5">
          <w:rPr>
            <w:rFonts w:ascii="Arial" w:hAnsi="Arial" w:cs="Arial"/>
            <w:color w:val="000000"/>
            <w:sz w:val="22"/>
            <w:szCs w:val="22"/>
          </w:rPr>
          <w:t>your</w:t>
        </w:r>
        <w:r w:rsidR="00CA29F5" w:rsidRPr="00C54A91">
          <w:rPr>
            <w:rFonts w:ascii="Arial" w:hAnsi="Arial" w:cs="Arial"/>
            <w:color w:val="000000"/>
            <w:sz w:val="22"/>
            <w:szCs w:val="22"/>
          </w:rPr>
          <w:t xml:space="preserve"> </w:t>
        </w:r>
      </w:ins>
      <w:r w:rsidRPr="00C54A91">
        <w:rPr>
          <w:rFonts w:ascii="Arial" w:hAnsi="Arial" w:cs="Arial"/>
          <w:color w:val="000000"/>
          <w:sz w:val="22"/>
          <w:szCs w:val="22"/>
        </w:rPr>
        <w:t xml:space="preserve">siblings used </w:t>
      </w:r>
      <w:del w:id="64" w:author="Dan Bellinski" w:date="2016-07-26T21:06:00Z">
        <w:r w:rsidRPr="00C54A91" w:rsidDel="0008537E">
          <w:rPr>
            <w:rFonts w:ascii="Arial" w:hAnsi="Arial" w:cs="Arial"/>
            <w:color w:val="000000"/>
            <w:sz w:val="22"/>
            <w:szCs w:val="22"/>
          </w:rPr>
          <w:delText xml:space="preserve">their </w:delText>
        </w:r>
      </w:del>
      <w:ins w:id="65" w:author="Dan Bellinski" w:date="2016-07-26T21:06:00Z">
        <w:r w:rsidR="0008537E">
          <w:rPr>
            <w:rFonts w:ascii="Arial" w:hAnsi="Arial" w:cs="Arial"/>
            <w:color w:val="000000"/>
            <w:sz w:val="22"/>
            <w:szCs w:val="22"/>
          </w:rPr>
          <w:t>your</w:t>
        </w:r>
        <w:r w:rsidR="0008537E" w:rsidRPr="00C54A91">
          <w:rPr>
            <w:rFonts w:ascii="Arial" w:hAnsi="Arial" w:cs="Arial"/>
            <w:color w:val="000000"/>
            <w:sz w:val="22"/>
            <w:szCs w:val="22"/>
          </w:rPr>
          <w:t xml:space="preserve"> </w:t>
        </w:r>
      </w:ins>
      <w:r w:rsidRPr="00C54A91">
        <w:rPr>
          <w:rFonts w:ascii="Arial" w:hAnsi="Arial" w:cs="Arial"/>
          <w:color w:val="000000"/>
          <w:sz w:val="22"/>
          <w:szCs w:val="22"/>
        </w:rPr>
        <w:t xml:space="preserve">skills to become leaders of the </w:t>
      </w:r>
      <w:del w:id="66" w:author="Dan Bellinski" w:date="2016-07-25T21:50:00Z">
        <w:r w:rsidR="00EE22C4" w:rsidDel="00EC1B71">
          <w:rPr>
            <w:rFonts w:ascii="Arial" w:hAnsi="Arial" w:cs="Arial"/>
            <w:color w:val="000000"/>
            <w:sz w:val="22"/>
            <w:szCs w:val="22"/>
          </w:rPr>
          <w:delText>merp</w:delText>
        </w:r>
        <w:r w:rsidRPr="00C54A91" w:rsidDel="00EC1B71">
          <w:rPr>
            <w:rFonts w:ascii="Arial" w:hAnsi="Arial" w:cs="Arial"/>
            <w:color w:val="000000"/>
            <w:sz w:val="22"/>
            <w:szCs w:val="22"/>
          </w:rPr>
          <w:delText>s</w:delText>
        </w:r>
      </w:del>
      <w:proofErr w:type="spellStart"/>
      <w:ins w:id="67" w:author="Dan Bellinski" w:date="2016-07-25T21:50:00Z">
        <w:r w:rsidR="00EC1B71">
          <w:rPr>
            <w:rFonts w:ascii="Arial" w:hAnsi="Arial" w:cs="Arial"/>
            <w:color w:val="000000"/>
            <w:sz w:val="22"/>
            <w:szCs w:val="22"/>
          </w:rPr>
          <w:t>rulens</w:t>
        </w:r>
      </w:ins>
      <w:proofErr w:type="spellEnd"/>
      <w:r w:rsidRPr="00C54A91">
        <w:rPr>
          <w:rFonts w:ascii="Arial" w:hAnsi="Arial" w:cs="Arial"/>
          <w:color w:val="000000"/>
          <w:sz w:val="22"/>
          <w:szCs w:val="22"/>
        </w:rPr>
        <w:t xml:space="preserve">, Mort withdrew further and further away from the </w:t>
      </w:r>
      <w:del w:id="68" w:author="Dan Bellinski" w:date="2016-07-25T21:50:00Z">
        <w:r w:rsidR="00EE22C4" w:rsidDel="00EC1B71">
          <w:rPr>
            <w:rFonts w:ascii="Arial" w:hAnsi="Arial" w:cs="Arial"/>
            <w:color w:val="000000"/>
            <w:sz w:val="22"/>
            <w:szCs w:val="22"/>
          </w:rPr>
          <w:delText>merp</w:delText>
        </w:r>
        <w:r w:rsidRPr="00C54A91" w:rsidDel="00EC1B71">
          <w:rPr>
            <w:rFonts w:ascii="Arial" w:hAnsi="Arial" w:cs="Arial"/>
            <w:color w:val="000000"/>
            <w:sz w:val="22"/>
            <w:szCs w:val="22"/>
          </w:rPr>
          <w:delText>s</w:delText>
        </w:r>
      </w:del>
      <w:proofErr w:type="spellStart"/>
      <w:ins w:id="69" w:author="Dan Bellinski" w:date="2016-07-25T21:50:00Z">
        <w:r w:rsidR="00EC1B71">
          <w:rPr>
            <w:rFonts w:ascii="Arial" w:hAnsi="Arial" w:cs="Arial"/>
            <w:color w:val="000000"/>
            <w:sz w:val="22"/>
            <w:szCs w:val="22"/>
          </w:rPr>
          <w:t>rulens</w:t>
        </w:r>
      </w:ins>
      <w:proofErr w:type="spellEnd"/>
      <w:r w:rsidRPr="00C54A91">
        <w:rPr>
          <w:rFonts w:ascii="Arial" w:hAnsi="Arial" w:cs="Arial"/>
          <w:color w:val="000000"/>
          <w:sz w:val="22"/>
          <w:szCs w:val="22"/>
        </w:rPr>
        <w:t xml:space="preserve">, spending all of his time with the </w:t>
      </w:r>
      <w:proofErr w:type="spellStart"/>
      <w:ins w:id="70" w:author="Dan Bellinski" w:date="2016-07-24T12:18:00Z">
        <w:r w:rsidR="00851395">
          <w:rPr>
            <w:rFonts w:ascii="Arial" w:hAnsi="Arial" w:cs="Arial"/>
            <w:color w:val="000000"/>
            <w:sz w:val="22"/>
            <w:szCs w:val="22"/>
          </w:rPr>
          <w:t>imal</w:t>
        </w:r>
      </w:ins>
      <w:r w:rsidRPr="00C54A91">
        <w:rPr>
          <w:rFonts w:ascii="Arial" w:hAnsi="Arial" w:cs="Arial"/>
          <w:color w:val="000000"/>
          <w:sz w:val="22"/>
          <w:szCs w:val="22"/>
        </w:rPr>
        <w:t>s</w:t>
      </w:r>
      <w:proofErr w:type="spellEnd"/>
      <w:r w:rsidRPr="00C54A91">
        <w:rPr>
          <w:rFonts w:ascii="Arial" w:hAnsi="Arial" w:cs="Arial"/>
          <w:color w:val="000000"/>
          <w:sz w:val="22"/>
          <w:szCs w:val="22"/>
        </w:rPr>
        <w:t>.</w:t>
      </w:r>
      <w:ins w:id="71" w:author="Dan Bellinski" w:date="2016-07-24T12:14:00Z">
        <w:r w:rsidR="00A6740D">
          <w:rPr>
            <w:rFonts w:ascii="Arial" w:hAnsi="Arial" w:cs="Arial"/>
            <w:color w:val="000000"/>
            <w:sz w:val="22"/>
            <w:szCs w:val="22"/>
          </w:rPr>
          <w:t xml:space="preserve"> Everyone knew he was jealous </w:t>
        </w:r>
      </w:ins>
      <w:ins w:id="72" w:author="Dan Bellinski" w:date="2016-07-25T18:54:00Z">
        <w:r w:rsidR="00CA29F5">
          <w:rPr>
            <w:rFonts w:ascii="Arial" w:hAnsi="Arial" w:cs="Arial"/>
            <w:color w:val="000000"/>
            <w:sz w:val="22"/>
            <w:szCs w:val="22"/>
          </w:rPr>
          <w:t>of</w:t>
        </w:r>
      </w:ins>
      <w:ins w:id="73" w:author="Dan Bellinski" w:date="2016-07-24T12:14:00Z">
        <w:r w:rsidR="00A6740D">
          <w:rPr>
            <w:rFonts w:ascii="Arial" w:hAnsi="Arial" w:cs="Arial"/>
            <w:color w:val="000000"/>
            <w:sz w:val="22"/>
            <w:szCs w:val="22"/>
          </w:rPr>
          <w:t xml:space="preserve"> what </w:t>
        </w:r>
      </w:ins>
      <w:ins w:id="74" w:author="Dan Bellinski" w:date="2016-07-25T18:54:00Z">
        <w:r w:rsidR="00CA29F5">
          <w:rPr>
            <w:rFonts w:ascii="Arial" w:hAnsi="Arial" w:cs="Arial"/>
            <w:color w:val="000000"/>
            <w:sz w:val="22"/>
            <w:szCs w:val="22"/>
          </w:rPr>
          <w:t>you</w:t>
        </w:r>
      </w:ins>
      <w:ins w:id="75" w:author="Dan Bellinski" w:date="2016-07-24T12:14:00Z">
        <w:r w:rsidR="00A6740D">
          <w:rPr>
            <w:rFonts w:ascii="Arial" w:hAnsi="Arial" w:cs="Arial"/>
            <w:color w:val="000000"/>
            <w:sz w:val="22"/>
            <w:szCs w:val="22"/>
          </w:rPr>
          <w:t xml:space="preserve"> had.</w:t>
        </w:r>
      </w:ins>
    </w:p>
    <w:p w14:paraId="1C1756DF" w14:textId="7CD05ABB" w:rsidR="00C54A91" w:rsidRPr="00C54A91" w:rsidRDefault="00C54A91" w:rsidP="00C54A91">
      <w:pPr>
        <w:rPr>
          <w:rFonts w:ascii="Times New Roman" w:eastAsiaTheme="minorHAnsi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>Eventually, Mort never returned home.</w:t>
      </w:r>
    </w:p>
    <w:p w14:paraId="466C5F42" w14:textId="660AC6A2" w:rsidR="00C54A91" w:rsidRPr="00C54A91" w:rsidRDefault="00C54A91" w:rsidP="009026D3">
      <w:pPr>
        <w:pStyle w:val="Heading2"/>
        <w:rPr>
          <w:rFonts w:ascii="Times New Roman" w:hAnsi="Times New Roman" w:cs="Times New Roman"/>
        </w:rPr>
      </w:pPr>
      <w:r w:rsidRPr="00C54A91">
        <w:t xml:space="preserve">Level </w:t>
      </w:r>
      <w:del w:id="76" w:author="Dan Bellinski" w:date="2016-07-25T22:06:00Z">
        <w:r w:rsidRPr="00C54A91" w:rsidDel="00EB6772">
          <w:delText xml:space="preserve">8 </w:delText>
        </w:r>
      </w:del>
      <w:ins w:id="77" w:author="Dan Bellinski" w:date="2016-07-25T22:06:00Z">
        <w:r w:rsidR="00EB6772">
          <w:t>6</w:t>
        </w:r>
        <w:r w:rsidR="00EB6772" w:rsidRPr="00C54A91">
          <w:t xml:space="preserve"> </w:t>
        </w:r>
      </w:ins>
      <w:r w:rsidRPr="00C54A91">
        <w:t>- Beginning</w:t>
      </w:r>
    </w:p>
    <w:p w14:paraId="468F544C" w14:textId="4441ABED" w:rsidR="00C54A91" w:rsidRDefault="00C54A91" w:rsidP="00C54A91">
      <w:pPr>
        <w:rPr>
          <w:ins w:id="78" w:author="Dan Bellinski" w:date="2016-07-25T22:05:00Z"/>
          <w:rFonts w:ascii="Arial" w:hAnsi="Arial" w:cs="Arial"/>
          <w:color w:val="000000"/>
          <w:sz w:val="22"/>
          <w:szCs w:val="22"/>
        </w:rPr>
      </w:pPr>
      <w:r w:rsidRPr="00C54A91">
        <w:rPr>
          <w:rFonts w:ascii="Arial" w:hAnsi="Arial" w:cs="Arial"/>
          <w:color w:val="000000"/>
          <w:sz w:val="22"/>
          <w:szCs w:val="22"/>
        </w:rPr>
        <w:t>You tell yourself, “</w:t>
      </w:r>
      <w:del w:id="79" w:author="Dan Bellinski" w:date="2016-07-24T12:07:00Z">
        <w:r w:rsidRPr="00C54A91" w:rsidDel="004C6FE9">
          <w:rPr>
            <w:rFonts w:ascii="Arial" w:hAnsi="Arial" w:cs="Arial"/>
            <w:color w:val="000000"/>
            <w:sz w:val="22"/>
            <w:szCs w:val="22"/>
          </w:rPr>
          <w:delText>From years of living without contact</w:delText>
        </w:r>
        <w:r w:rsidR="00003AA0" w:rsidDel="004C6FE9">
          <w:rPr>
            <w:rFonts w:ascii="Arial" w:hAnsi="Arial" w:cs="Arial"/>
            <w:color w:val="000000"/>
            <w:sz w:val="22"/>
            <w:szCs w:val="22"/>
          </w:rPr>
          <w:delText xml:space="preserve"> with other merps</w:delText>
        </w:r>
        <w:r w:rsidRPr="00C54A91" w:rsidDel="004C6FE9">
          <w:rPr>
            <w:rFonts w:ascii="Arial" w:hAnsi="Arial" w:cs="Arial"/>
            <w:color w:val="000000"/>
            <w:sz w:val="22"/>
            <w:szCs w:val="22"/>
          </w:rPr>
          <w:delText>, Mort must have gone crazy. He</w:delText>
        </w:r>
      </w:del>
      <w:ins w:id="80" w:author="Dan Bellinski" w:date="2016-07-24T12:07:00Z">
        <w:r w:rsidR="004C6FE9">
          <w:rPr>
            <w:rFonts w:ascii="Arial" w:hAnsi="Arial" w:cs="Arial"/>
            <w:color w:val="000000"/>
            <w:sz w:val="22"/>
            <w:szCs w:val="22"/>
          </w:rPr>
          <w:t>Mort</w:t>
        </w:r>
      </w:ins>
      <w:r w:rsidRPr="00C54A91">
        <w:rPr>
          <w:rFonts w:ascii="Arial" w:hAnsi="Arial" w:cs="Arial"/>
          <w:color w:val="000000"/>
          <w:sz w:val="22"/>
          <w:szCs w:val="22"/>
        </w:rPr>
        <w:t xml:space="preserve"> has driven himself mad of jealousy since his siblings have become leaders of the </w:t>
      </w:r>
      <w:r w:rsidR="00733455">
        <w:rPr>
          <w:rFonts w:ascii="Arial" w:hAnsi="Arial" w:cs="Arial"/>
          <w:color w:val="000000"/>
          <w:sz w:val="22"/>
          <w:szCs w:val="22"/>
        </w:rPr>
        <w:t>4</w:t>
      </w:r>
      <w:r w:rsidRPr="00C54A91">
        <w:rPr>
          <w:rFonts w:ascii="Arial" w:hAnsi="Arial" w:cs="Arial"/>
          <w:color w:val="000000"/>
          <w:sz w:val="22"/>
          <w:szCs w:val="22"/>
        </w:rPr>
        <w:t xml:space="preserve"> worlds and he has accomplished nothing.</w:t>
      </w:r>
      <w:del w:id="81" w:author="Dan Bellinski" w:date="2016-07-24T13:11:00Z">
        <w:r w:rsidRPr="00C54A91" w:rsidDel="00F32892">
          <w:rPr>
            <w:rFonts w:ascii="Arial" w:hAnsi="Arial" w:cs="Arial"/>
            <w:color w:val="000000"/>
            <w:sz w:val="22"/>
            <w:szCs w:val="22"/>
          </w:rPr>
          <w:delText>”</w:delText>
        </w:r>
      </w:del>
      <w:ins w:id="82" w:author="Dan Bellinski" w:date="2016-07-24T12:13:00Z">
        <w:r w:rsidR="000D4747">
          <w:rPr>
            <w:rFonts w:ascii="Arial" w:hAnsi="Arial" w:cs="Arial"/>
            <w:color w:val="000000"/>
            <w:sz w:val="22"/>
            <w:szCs w:val="22"/>
          </w:rPr>
          <w:t xml:space="preserve"> </w:t>
        </w:r>
      </w:ins>
      <w:ins w:id="83" w:author="Dan Bellinski" w:date="2016-07-25T18:55:00Z">
        <w:r w:rsidR="00CA29F5">
          <w:rPr>
            <w:rFonts w:ascii="Arial" w:hAnsi="Arial" w:cs="Arial"/>
            <w:color w:val="000000"/>
            <w:sz w:val="22"/>
            <w:szCs w:val="22"/>
          </w:rPr>
          <w:t xml:space="preserve">This would explain his need to have the </w:t>
        </w:r>
        <w:proofErr w:type="spellStart"/>
        <w:r w:rsidR="00CA29F5">
          <w:rPr>
            <w:rFonts w:ascii="Arial" w:hAnsi="Arial" w:cs="Arial"/>
            <w:color w:val="000000"/>
            <w:sz w:val="22"/>
            <w:szCs w:val="22"/>
          </w:rPr>
          <w:t>imals</w:t>
        </w:r>
        <w:proofErr w:type="spellEnd"/>
        <w:r w:rsidR="00CA29F5">
          <w:rPr>
            <w:rFonts w:ascii="Arial" w:hAnsi="Arial" w:cs="Arial"/>
            <w:color w:val="000000"/>
            <w:sz w:val="22"/>
            <w:szCs w:val="22"/>
          </w:rPr>
          <w:t xml:space="preserve"> attack the </w:t>
        </w:r>
      </w:ins>
      <w:proofErr w:type="spellStart"/>
      <w:ins w:id="84" w:author="Dan Bellinski" w:date="2016-07-25T21:50:00Z">
        <w:r w:rsidR="00EC1B71">
          <w:rPr>
            <w:rFonts w:ascii="Arial" w:hAnsi="Arial" w:cs="Arial"/>
            <w:color w:val="000000"/>
            <w:sz w:val="22"/>
            <w:szCs w:val="22"/>
          </w:rPr>
          <w:t>rulens</w:t>
        </w:r>
      </w:ins>
      <w:proofErr w:type="spellEnd"/>
      <w:ins w:id="85" w:author="Dan Bellinski" w:date="2016-07-25T18:55:00Z">
        <w:r w:rsidR="00CA29F5">
          <w:rPr>
            <w:rFonts w:ascii="Arial" w:hAnsi="Arial" w:cs="Arial"/>
            <w:color w:val="000000"/>
            <w:sz w:val="22"/>
            <w:szCs w:val="22"/>
          </w:rPr>
          <w:t>, to destroy the very thing Mort had no power over.</w:t>
        </w:r>
      </w:ins>
    </w:p>
    <w:p w14:paraId="591AADE5" w14:textId="5A6E5F66" w:rsidR="00EB6772" w:rsidRDefault="00EB6772" w:rsidP="002E79EF">
      <w:pPr>
        <w:pStyle w:val="Heading2"/>
        <w:rPr>
          <w:ins w:id="86" w:author="Dan Bellinski" w:date="2016-07-25T22:05:00Z"/>
        </w:rPr>
        <w:pPrChange w:id="87" w:author="Dan Bellinski" w:date="2016-07-25T22:07:00Z">
          <w:pPr/>
        </w:pPrChange>
      </w:pPr>
      <w:ins w:id="88" w:author="Dan Bellinski" w:date="2016-07-25T22:06:00Z">
        <w:r>
          <w:t>Level 11 - Beginning</w:t>
        </w:r>
      </w:ins>
    </w:p>
    <w:p w14:paraId="037EDE40" w14:textId="76D85393" w:rsidR="00AE0D86" w:rsidRPr="00C54A91" w:rsidRDefault="00EB6772" w:rsidP="00C54A91">
      <w:pPr>
        <w:rPr>
          <w:rFonts w:ascii="Times New Roman" w:hAnsi="Times New Roman" w:cs="Times New Roman"/>
        </w:rPr>
      </w:pPr>
      <w:ins w:id="89" w:author="Dan Bellinski" w:date="2016-07-25T22:06:00Z">
        <w:r>
          <w:rPr>
            <w:rFonts w:ascii="Arial" w:hAnsi="Arial" w:cs="Arial"/>
            <w:color w:val="000000"/>
            <w:sz w:val="22"/>
            <w:szCs w:val="22"/>
          </w:rPr>
          <w:t>Narrator: I’m</w:t>
        </w:r>
      </w:ins>
      <w:ins w:id="90" w:author="Dan Bellinski" w:date="2016-07-25T22:05:00Z">
        <w:r w:rsidR="00AE0D86">
          <w:rPr>
            <w:rFonts w:ascii="Arial" w:hAnsi="Arial" w:cs="Arial"/>
            <w:color w:val="000000"/>
            <w:sz w:val="22"/>
            <w:szCs w:val="22"/>
          </w:rPr>
          <w:t xml:space="preserve"> not sure if I mentioned</w:t>
        </w:r>
      </w:ins>
      <w:ins w:id="91" w:author="Dan Bellinski" w:date="2016-07-25T22:06:00Z">
        <w:r w:rsidR="002E79EF">
          <w:rPr>
            <w:rFonts w:ascii="Arial" w:hAnsi="Arial" w:cs="Arial"/>
            <w:color w:val="000000"/>
            <w:sz w:val="22"/>
            <w:szCs w:val="22"/>
          </w:rPr>
          <w:t xml:space="preserve"> it</w:t>
        </w:r>
      </w:ins>
      <w:ins w:id="92" w:author="Dan Bellinski" w:date="2016-07-25T22:05:00Z">
        <w:r w:rsidR="00AE0D86">
          <w:rPr>
            <w:rFonts w:ascii="Arial" w:hAnsi="Arial" w:cs="Arial"/>
            <w:color w:val="000000"/>
            <w:sz w:val="22"/>
            <w:szCs w:val="22"/>
          </w:rPr>
          <w:t xml:space="preserve">, but you’re still </w:t>
        </w:r>
        <w:r w:rsidR="00027857">
          <w:rPr>
            <w:rFonts w:ascii="Arial" w:hAnsi="Arial" w:cs="Arial"/>
            <w:color w:val="000000"/>
            <w:sz w:val="22"/>
            <w:szCs w:val="22"/>
          </w:rPr>
          <w:t xml:space="preserve">really really </w:t>
        </w:r>
        <w:r w:rsidR="00AE0D86">
          <w:rPr>
            <w:rFonts w:ascii="Arial" w:hAnsi="Arial" w:cs="Arial"/>
            <w:color w:val="000000"/>
            <w:sz w:val="22"/>
            <w:szCs w:val="22"/>
          </w:rPr>
          <w:t>hungry.</w:t>
        </w:r>
      </w:ins>
      <w:ins w:id="93" w:author="Dan Bellinski" w:date="2016-07-25T22:06:00Z">
        <w:r w:rsidR="002E79EF">
          <w:rPr>
            <w:rFonts w:ascii="Arial" w:hAnsi="Arial" w:cs="Arial"/>
            <w:color w:val="000000"/>
            <w:sz w:val="22"/>
            <w:szCs w:val="22"/>
          </w:rPr>
          <w:t xml:space="preserve"> For your sake, I hope you find some food.</w:t>
        </w:r>
      </w:ins>
      <w:ins w:id="94" w:author="Dan Bellinski" w:date="2016-07-25T22:07:00Z">
        <w:r w:rsidR="002E79EF">
          <w:rPr>
            <w:rFonts w:ascii="Arial" w:hAnsi="Arial" w:cs="Arial"/>
            <w:color w:val="000000"/>
            <w:sz w:val="22"/>
            <w:szCs w:val="22"/>
          </w:rPr>
          <w:t xml:space="preserve"> Soon.</w:t>
        </w:r>
      </w:ins>
    </w:p>
    <w:p w14:paraId="7F7C4540" w14:textId="637EC568" w:rsidR="00CF10CF" w:rsidRPr="00C54A91" w:rsidDel="000D4747" w:rsidRDefault="00C54A91" w:rsidP="00C54A91">
      <w:pPr>
        <w:rPr>
          <w:del w:id="95" w:author="Dan Bellinski" w:date="2016-07-24T12:13:00Z"/>
          <w:rFonts w:ascii="Times New Roman" w:eastAsiaTheme="minorHAnsi" w:hAnsi="Times New Roman" w:cs="Times New Roman"/>
        </w:rPr>
      </w:pPr>
      <w:del w:id="96" w:author="Dan Bellinski" w:date="2016-07-24T12:19:00Z">
        <w:r w:rsidRPr="00C54A91" w:rsidDel="00D7351F">
          <w:rPr>
            <w:rFonts w:ascii="Arial" w:hAnsi="Arial" w:cs="Arial"/>
            <w:color w:val="000000"/>
            <w:sz w:val="22"/>
            <w:szCs w:val="22"/>
          </w:rPr>
          <w:delText xml:space="preserve">“Mort must have brainwashed the </w:delText>
        </w:r>
      </w:del>
      <w:del w:id="97" w:author="Dan Bellinski" w:date="2016-07-24T12:18:00Z">
        <w:r w:rsidR="00EE22C4" w:rsidDel="00851395">
          <w:rPr>
            <w:rFonts w:ascii="Arial" w:hAnsi="Arial" w:cs="Arial"/>
            <w:color w:val="000000"/>
            <w:sz w:val="22"/>
            <w:szCs w:val="22"/>
          </w:rPr>
          <w:delText>emol</w:delText>
        </w:r>
      </w:del>
      <w:del w:id="98" w:author="Dan Bellinski" w:date="2016-07-24T12:19:00Z">
        <w:r w:rsidRPr="00C54A91" w:rsidDel="00D7351F">
          <w:rPr>
            <w:rFonts w:ascii="Arial" w:hAnsi="Arial" w:cs="Arial"/>
            <w:color w:val="000000"/>
            <w:sz w:val="22"/>
            <w:szCs w:val="22"/>
          </w:rPr>
          <w:delText>s to attack us out of</w:delText>
        </w:r>
        <w:r w:rsidR="00733455" w:rsidDel="00D7351F">
          <w:rPr>
            <w:rFonts w:ascii="Arial" w:hAnsi="Arial" w:cs="Arial"/>
            <w:color w:val="000000"/>
            <w:sz w:val="22"/>
            <w:szCs w:val="22"/>
          </w:rPr>
          <w:delText xml:space="preserve"> this</w:delText>
        </w:r>
        <w:r w:rsidRPr="00C54A91" w:rsidDel="00D7351F">
          <w:rPr>
            <w:rFonts w:ascii="Arial" w:hAnsi="Arial" w:cs="Arial"/>
            <w:color w:val="000000"/>
            <w:sz w:val="22"/>
            <w:szCs w:val="22"/>
          </w:rPr>
          <w:delText xml:space="preserve"> madness.”</w:delText>
        </w:r>
      </w:del>
    </w:p>
    <w:p w14:paraId="33613C67" w14:textId="77777777" w:rsidR="00C54A91" w:rsidRPr="00C54A91" w:rsidRDefault="00C54A91" w:rsidP="009026D3">
      <w:pPr>
        <w:pStyle w:val="Heading2"/>
        <w:rPr>
          <w:rFonts w:ascii="Times New Roman" w:hAnsi="Times New Roman" w:cs="Times New Roman"/>
        </w:rPr>
      </w:pPr>
      <w:r w:rsidRPr="00C54A91">
        <w:t>Level 16 - End of Level</w:t>
      </w:r>
    </w:p>
    <w:p w14:paraId="34570C44" w14:textId="3D261B27" w:rsidR="00C54A91" w:rsidRPr="00773923" w:rsidRDefault="00773923" w:rsidP="00C54A91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After days of battle, y</w:t>
      </w:r>
      <w:r w:rsidR="00C54A91" w:rsidRPr="00C54A91">
        <w:rPr>
          <w:rFonts w:ascii="Arial" w:hAnsi="Arial" w:cs="Arial"/>
          <w:color w:val="000000"/>
          <w:sz w:val="22"/>
          <w:szCs w:val="22"/>
        </w:rPr>
        <w:t xml:space="preserve">ou come across </w:t>
      </w:r>
      <w:r w:rsidR="00090CD7">
        <w:rPr>
          <w:rFonts w:ascii="Arial" w:hAnsi="Arial" w:cs="Arial"/>
          <w:color w:val="000000"/>
          <w:sz w:val="22"/>
          <w:szCs w:val="22"/>
        </w:rPr>
        <w:t>a camp on the shore</w:t>
      </w:r>
      <w:r w:rsidR="00C54A91" w:rsidRPr="00C54A91">
        <w:rPr>
          <w:rFonts w:ascii="Arial" w:hAnsi="Arial" w:cs="Arial"/>
          <w:color w:val="000000"/>
          <w:sz w:val="22"/>
          <w:szCs w:val="22"/>
        </w:rPr>
        <w:t xml:space="preserve">. The embers of the fire still warm, this camp must have been recently abandoned. </w:t>
      </w:r>
    </w:p>
    <w:p w14:paraId="0A7E662C" w14:textId="3FAEEA0D" w:rsidR="00C54A91" w:rsidRDefault="00C54A91" w:rsidP="00C54A91">
      <w:pPr>
        <w:rPr>
          <w:ins w:id="99" w:author="Dan Bellinski" w:date="2016-07-24T12:10:00Z"/>
          <w:rFonts w:ascii="Arial" w:hAnsi="Arial" w:cs="Arial"/>
          <w:color w:val="000000"/>
          <w:sz w:val="22"/>
          <w:szCs w:val="22"/>
        </w:rPr>
      </w:pPr>
      <w:r w:rsidRPr="00C54A91">
        <w:rPr>
          <w:rFonts w:ascii="Arial" w:hAnsi="Arial" w:cs="Arial"/>
          <w:color w:val="000000"/>
          <w:sz w:val="22"/>
          <w:szCs w:val="22"/>
        </w:rPr>
        <w:t>A letter lay next to the fire</w:t>
      </w:r>
      <w:ins w:id="100" w:author="Dan Bellinski" w:date="2016-07-26T20:56:00Z">
        <w:r w:rsidR="00F20530">
          <w:rPr>
            <w:rFonts w:ascii="Arial" w:hAnsi="Arial" w:cs="Arial"/>
            <w:color w:val="000000"/>
            <w:sz w:val="22"/>
            <w:szCs w:val="22"/>
          </w:rPr>
          <w:t>.</w:t>
        </w:r>
      </w:ins>
      <w:del w:id="101" w:author="Dan Bellinski" w:date="2016-07-26T20:56:00Z">
        <w:r w:rsidRPr="00C54A91" w:rsidDel="00F20530">
          <w:rPr>
            <w:rFonts w:ascii="Arial" w:hAnsi="Arial" w:cs="Arial"/>
            <w:color w:val="000000"/>
            <w:sz w:val="22"/>
            <w:szCs w:val="22"/>
          </w:rPr>
          <w:delText>,</w:delText>
        </w:r>
      </w:del>
      <w:r w:rsidRPr="00C54A91">
        <w:rPr>
          <w:rFonts w:ascii="Arial" w:hAnsi="Arial" w:cs="Arial"/>
          <w:color w:val="000000"/>
          <w:sz w:val="22"/>
          <w:szCs w:val="22"/>
        </w:rPr>
        <w:t xml:space="preserve"> </w:t>
      </w:r>
      <w:del w:id="102" w:author="Dan Bellinski" w:date="2016-07-26T20:56:00Z">
        <w:r w:rsidRPr="00C54A91" w:rsidDel="00F20530">
          <w:rPr>
            <w:rFonts w:ascii="Arial" w:hAnsi="Arial" w:cs="Arial"/>
            <w:color w:val="000000"/>
            <w:sz w:val="22"/>
            <w:szCs w:val="22"/>
          </w:rPr>
          <w:delText xml:space="preserve">you </w:delText>
        </w:r>
      </w:del>
      <w:ins w:id="103" w:author="Dan Bellinski" w:date="2016-07-26T20:56:00Z">
        <w:r w:rsidR="00F20530">
          <w:rPr>
            <w:rFonts w:ascii="Arial" w:hAnsi="Arial" w:cs="Arial"/>
            <w:color w:val="000000"/>
            <w:sz w:val="22"/>
            <w:szCs w:val="22"/>
          </w:rPr>
          <w:t>Y</w:t>
        </w:r>
        <w:r w:rsidR="00F20530" w:rsidRPr="00C54A91">
          <w:rPr>
            <w:rFonts w:ascii="Arial" w:hAnsi="Arial" w:cs="Arial"/>
            <w:color w:val="000000"/>
            <w:sz w:val="22"/>
            <w:szCs w:val="22"/>
          </w:rPr>
          <w:t xml:space="preserve">ou </w:t>
        </w:r>
      </w:ins>
      <w:r w:rsidRPr="00C54A91">
        <w:rPr>
          <w:rFonts w:ascii="Arial" w:hAnsi="Arial" w:cs="Arial"/>
          <w:color w:val="000000"/>
          <w:sz w:val="22"/>
          <w:szCs w:val="22"/>
        </w:rPr>
        <w:t xml:space="preserve">read </w:t>
      </w:r>
      <w:r w:rsidR="00D41031">
        <w:rPr>
          <w:rFonts w:ascii="Arial" w:hAnsi="Arial" w:cs="Arial"/>
          <w:color w:val="000000"/>
          <w:sz w:val="22"/>
          <w:szCs w:val="22"/>
        </w:rPr>
        <w:t>quickly</w:t>
      </w:r>
      <w:r w:rsidRPr="00C54A91">
        <w:rPr>
          <w:rFonts w:ascii="Arial" w:hAnsi="Arial" w:cs="Arial"/>
          <w:color w:val="000000"/>
          <w:sz w:val="22"/>
          <w:szCs w:val="22"/>
        </w:rPr>
        <w:t>. “</w:t>
      </w:r>
      <w:proofErr w:type="spellStart"/>
      <w:r w:rsidR="004F62E7">
        <w:rPr>
          <w:rFonts w:ascii="Arial" w:hAnsi="Arial" w:cs="Arial"/>
          <w:color w:val="000000"/>
          <w:sz w:val="22"/>
          <w:szCs w:val="22"/>
        </w:rPr>
        <w:t>c_relationship</w:t>
      </w:r>
      <w:proofErr w:type="spellEnd"/>
      <w:r w:rsidRPr="00C54A91">
        <w:rPr>
          <w:rFonts w:ascii="Arial" w:hAnsi="Arial" w:cs="Arial"/>
          <w:color w:val="000000"/>
          <w:sz w:val="22"/>
          <w:szCs w:val="22"/>
        </w:rPr>
        <w:t xml:space="preserve">, I’ve seen you following me. I’m only a small piece of the puzzle. The </w:t>
      </w:r>
      <w:proofErr w:type="spellStart"/>
      <w:ins w:id="104" w:author="Dan Bellinski" w:date="2016-07-24T12:18:00Z">
        <w:r w:rsidR="00851395">
          <w:rPr>
            <w:rFonts w:ascii="Arial" w:hAnsi="Arial" w:cs="Arial"/>
            <w:color w:val="000000"/>
            <w:sz w:val="22"/>
            <w:szCs w:val="22"/>
          </w:rPr>
          <w:t>imal</w:t>
        </w:r>
      </w:ins>
      <w:r w:rsidRPr="00C54A91">
        <w:rPr>
          <w:rFonts w:ascii="Arial" w:hAnsi="Arial" w:cs="Arial"/>
          <w:color w:val="000000"/>
          <w:sz w:val="22"/>
          <w:szCs w:val="22"/>
        </w:rPr>
        <w:t>s</w:t>
      </w:r>
      <w:proofErr w:type="spellEnd"/>
      <w:r w:rsidRPr="00C54A91">
        <w:rPr>
          <w:rFonts w:ascii="Arial" w:hAnsi="Arial" w:cs="Arial"/>
          <w:color w:val="000000"/>
          <w:sz w:val="22"/>
          <w:szCs w:val="22"/>
        </w:rPr>
        <w:t xml:space="preserve"> </w:t>
      </w:r>
      <w:ins w:id="105" w:author="Dan Bellinski" w:date="2016-07-26T20:57:00Z">
        <w:r w:rsidR="00F20530">
          <w:rPr>
            <w:rFonts w:ascii="Arial" w:hAnsi="Arial" w:cs="Arial"/>
            <w:color w:val="000000"/>
            <w:sz w:val="22"/>
            <w:szCs w:val="22"/>
          </w:rPr>
          <w:t xml:space="preserve">have </w:t>
        </w:r>
      </w:ins>
      <w:r w:rsidRPr="00C54A91">
        <w:rPr>
          <w:rFonts w:ascii="Arial" w:hAnsi="Arial" w:cs="Arial"/>
          <w:color w:val="000000"/>
          <w:sz w:val="22"/>
          <w:szCs w:val="22"/>
        </w:rPr>
        <w:t>cho</w:t>
      </w:r>
      <w:del w:id="106" w:author="Dan Bellinski" w:date="2016-07-26T20:57:00Z">
        <w:r w:rsidRPr="00C54A91" w:rsidDel="00F20530">
          <w:rPr>
            <w:rFonts w:ascii="Arial" w:hAnsi="Arial" w:cs="Arial"/>
            <w:color w:val="000000"/>
            <w:sz w:val="22"/>
            <w:szCs w:val="22"/>
          </w:rPr>
          <w:delText>o</w:delText>
        </w:r>
      </w:del>
      <w:r w:rsidRPr="00C54A91">
        <w:rPr>
          <w:rFonts w:ascii="Arial" w:hAnsi="Arial" w:cs="Arial"/>
          <w:color w:val="000000"/>
          <w:sz w:val="22"/>
          <w:szCs w:val="22"/>
        </w:rPr>
        <w:t>se</w:t>
      </w:r>
      <w:ins w:id="107" w:author="Dan Bellinski" w:date="2016-07-26T20:57:00Z">
        <w:r w:rsidR="00F20530">
          <w:rPr>
            <w:rFonts w:ascii="Arial" w:hAnsi="Arial" w:cs="Arial"/>
            <w:color w:val="000000"/>
            <w:sz w:val="22"/>
            <w:szCs w:val="22"/>
          </w:rPr>
          <w:t>n</w:t>
        </w:r>
      </w:ins>
      <w:r w:rsidRPr="00C54A91">
        <w:rPr>
          <w:rFonts w:ascii="Arial" w:hAnsi="Arial" w:cs="Arial"/>
          <w:color w:val="000000"/>
          <w:sz w:val="22"/>
          <w:szCs w:val="22"/>
        </w:rPr>
        <w:t xml:space="preserve"> to revolt on their own. You can’t stop this revolution.</w:t>
      </w:r>
      <w:del w:id="108" w:author="Dan Bellinski" w:date="2016-07-26T21:07:00Z">
        <w:r w:rsidRPr="00C54A91" w:rsidDel="0008537E">
          <w:rPr>
            <w:rFonts w:ascii="Arial" w:hAnsi="Arial" w:cs="Arial"/>
            <w:color w:val="000000"/>
            <w:sz w:val="22"/>
            <w:szCs w:val="22"/>
          </w:rPr>
          <w:delText xml:space="preserve"> -Mort</w:delText>
        </w:r>
      </w:del>
      <w:r w:rsidRPr="00C54A91">
        <w:rPr>
          <w:rFonts w:ascii="Arial" w:hAnsi="Arial" w:cs="Arial"/>
          <w:color w:val="000000"/>
          <w:sz w:val="22"/>
          <w:szCs w:val="22"/>
        </w:rPr>
        <w:t>”</w:t>
      </w:r>
    </w:p>
    <w:p w14:paraId="4D33DAB9" w14:textId="7F500A0F" w:rsidR="00CF10CF" w:rsidDel="00CF10CF" w:rsidRDefault="00CF10CF" w:rsidP="00C54A91">
      <w:pPr>
        <w:rPr>
          <w:del w:id="109" w:author="Dan Bellinski" w:date="2016-07-24T12:12:00Z"/>
          <w:rFonts w:ascii="Arial" w:hAnsi="Arial" w:cs="Arial"/>
          <w:color w:val="000000"/>
          <w:sz w:val="22"/>
          <w:szCs w:val="22"/>
        </w:rPr>
      </w:pPr>
    </w:p>
    <w:p w14:paraId="668FE037" w14:textId="5CFE9D5F" w:rsidR="00F843D3" w:rsidRPr="00C54A91" w:rsidRDefault="00802D08" w:rsidP="00C54A91">
      <w:pPr>
        <w:rPr>
          <w:rFonts w:ascii="Times New Roman" w:hAnsi="Times New Roman" w:cs="Times New Roman"/>
        </w:rPr>
      </w:pPr>
      <w:del w:id="110" w:author="Dan Bellinski" w:date="2016-07-26T21:05:00Z">
        <w:r w:rsidDel="000138A4">
          <w:rPr>
            <w:rFonts w:ascii="Arial" w:hAnsi="Arial" w:cs="Arial"/>
            <w:color w:val="000000"/>
            <w:sz w:val="22"/>
            <w:szCs w:val="22"/>
          </w:rPr>
          <w:delText>“</w:delText>
        </w:r>
      </w:del>
      <w:r>
        <w:rPr>
          <w:rFonts w:ascii="Arial" w:hAnsi="Arial" w:cs="Arial"/>
          <w:color w:val="000000"/>
          <w:sz w:val="22"/>
          <w:szCs w:val="22"/>
        </w:rPr>
        <w:t xml:space="preserve">Darn, </w:t>
      </w:r>
      <w:ins w:id="111" w:author="Dan Bellinski" w:date="2016-07-26T21:05:00Z">
        <w:r w:rsidR="000138A4">
          <w:rPr>
            <w:rFonts w:ascii="Arial" w:hAnsi="Arial" w:cs="Arial"/>
            <w:color w:val="000000"/>
            <w:sz w:val="22"/>
            <w:szCs w:val="22"/>
          </w:rPr>
          <w:t>you</w:t>
        </w:r>
      </w:ins>
      <w:del w:id="112" w:author="Dan Bellinski" w:date="2016-07-26T21:05:00Z">
        <w:r w:rsidDel="000138A4">
          <w:rPr>
            <w:rFonts w:ascii="Arial" w:hAnsi="Arial" w:cs="Arial"/>
            <w:color w:val="000000"/>
            <w:sz w:val="22"/>
            <w:szCs w:val="22"/>
          </w:rPr>
          <w:delText>I</w:delText>
        </w:r>
      </w:del>
      <w:r>
        <w:rPr>
          <w:rFonts w:ascii="Arial" w:hAnsi="Arial" w:cs="Arial"/>
          <w:color w:val="000000"/>
          <w:sz w:val="22"/>
          <w:szCs w:val="22"/>
        </w:rPr>
        <w:t xml:space="preserve"> missed Mort again</w:t>
      </w:r>
      <w:del w:id="113" w:author="Dan Bellinski" w:date="2016-07-26T21:05:00Z">
        <w:r w:rsidDel="000138A4">
          <w:rPr>
            <w:rFonts w:ascii="Arial" w:hAnsi="Arial" w:cs="Arial"/>
            <w:color w:val="000000"/>
            <w:sz w:val="22"/>
            <w:szCs w:val="22"/>
          </w:rPr>
          <w:delText>. H</w:delText>
        </w:r>
      </w:del>
      <w:ins w:id="114" w:author="Dan Bellinski" w:date="2016-07-26T21:05:00Z">
        <w:r w:rsidR="000138A4">
          <w:rPr>
            <w:rFonts w:ascii="Arial" w:hAnsi="Arial" w:cs="Arial"/>
            <w:color w:val="000000"/>
            <w:sz w:val="22"/>
            <w:szCs w:val="22"/>
          </w:rPr>
          <w:t>. H</w:t>
        </w:r>
      </w:ins>
      <w:r>
        <w:rPr>
          <w:rFonts w:ascii="Arial" w:hAnsi="Arial" w:cs="Arial"/>
          <w:color w:val="000000"/>
          <w:sz w:val="22"/>
          <w:szCs w:val="22"/>
        </w:rPr>
        <w:t xml:space="preserve">e must have already traveled to the </w:t>
      </w:r>
      <w:del w:id="115" w:author="Dan Bellinski" w:date="2016-07-25T21:57:00Z">
        <w:r w:rsidDel="00D96F13">
          <w:rPr>
            <w:rFonts w:ascii="Arial" w:hAnsi="Arial" w:cs="Arial"/>
            <w:color w:val="000000"/>
            <w:sz w:val="22"/>
            <w:szCs w:val="22"/>
          </w:rPr>
          <w:delText>fire</w:delText>
        </w:r>
      </w:del>
      <w:proofErr w:type="spellStart"/>
      <w:ins w:id="116" w:author="Dan Bellinski" w:date="2016-07-25T21:57:00Z">
        <w:r w:rsidR="00D96F13">
          <w:rPr>
            <w:rFonts w:ascii="Arial" w:hAnsi="Arial" w:cs="Arial"/>
            <w:color w:val="000000"/>
            <w:sz w:val="22"/>
            <w:szCs w:val="22"/>
          </w:rPr>
          <w:t>ignis</w:t>
        </w:r>
      </w:ins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world.</w:t>
      </w:r>
      <w:del w:id="117" w:author="Dan Bellinski" w:date="2016-07-26T21:05:00Z">
        <w:r w:rsidDel="000138A4">
          <w:rPr>
            <w:rFonts w:ascii="Arial" w:hAnsi="Arial" w:cs="Arial"/>
            <w:color w:val="000000"/>
            <w:sz w:val="22"/>
            <w:szCs w:val="22"/>
          </w:rPr>
          <w:delText>”</w:delText>
        </w:r>
      </w:del>
      <w:r w:rsidR="00A774F8">
        <w:rPr>
          <w:rFonts w:ascii="Arial" w:hAnsi="Arial" w:cs="Arial"/>
          <w:color w:val="000000"/>
          <w:sz w:val="22"/>
          <w:szCs w:val="22"/>
        </w:rPr>
        <w:t xml:space="preserve"> </w:t>
      </w:r>
      <w:r w:rsidR="00D41031">
        <w:rPr>
          <w:rFonts w:ascii="Arial" w:hAnsi="Arial" w:cs="Arial"/>
          <w:color w:val="000000"/>
          <w:sz w:val="22"/>
          <w:szCs w:val="22"/>
        </w:rPr>
        <w:t>Y</w:t>
      </w:r>
      <w:r w:rsidR="00F843D3">
        <w:rPr>
          <w:rFonts w:ascii="Arial" w:hAnsi="Arial" w:cs="Arial"/>
          <w:color w:val="000000"/>
          <w:sz w:val="22"/>
          <w:szCs w:val="22"/>
        </w:rPr>
        <w:t xml:space="preserve">ou follow </w:t>
      </w:r>
      <w:r w:rsidR="00A774F8">
        <w:rPr>
          <w:rFonts w:ascii="Arial" w:hAnsi="Arial" w:cs="Arial"/>
          <w:color w:val="000000"/>
          <w:sz w:val="22"/>
          <w:szCs w:val="22"/>
        </w:rPr>
        <w:t>him</w:t>
      </w:r>
      <w:r w:rsidR="00F843D3">
        <w:rPr>
          <w:rFonts w:ascii="Arial" w:hAnsi="Arial" w:cs="Arial"/>
          <w:color w:val="000000"/>
          <w:sz w:val="22"/>
          <w:szCs w:val="22"/>
        </w:rPr>
        <w:t xml:space="preserve"> </w:t>
      </w:r>
      <w:r w:rsidR="00D57541">
        <w:rPr>
          <w:rFonts w:ascii="Arial" w:hAnsi="Arial" w:cs="Arial"/>
          <w:color w:val="000000"/>
          <w:sz w:val="22"/>
          <w:szCs w:val="22"/>
        </w:rPr>
        <w:t>find answer</w:t>
      </w:r>
      <w:r w:rsidR="00E07B8C">
        <w:rPr>
          <w:rFonts w:ascii="Arial" w:hAnsi="Arial" w:cs="Arial"/>
          <w:color w:val="000000"/>
          <w:sz w:val="22"/>
          <w:szCs w:val="22"/>
        </w:rPr>
        <w:t>s</w:t>
      </w:r>
      <w:r w:rsidR="00F843D3">
        <w:rPr>
          <w:rFonts w:ascii="Arial" w:hAnsi="Arial" w:cs="Arial"/>
          <w:color w:val="000000"/>
          <w:sz w:val="22"/>
          <w:szCs w:val="22"/>
        </w:rPr>
        <w:t>.</w:t>
      </w:r>
    </w:p>
    <w:p w14:paraId="2E2254D1" w14:textId="77777777" w:rsidR="00C54A91" w:rsidRPr="00C54A91" w:rsidRDefault="00C54A91" w:rsidP="00611493">
      <w:pPr>
        <w:pStyle w:val="Heading1"/>
        <w:rPr>
          <w:rFonts w:ascii="Times New Roman" w:eastAsia="Times New Roman" w:hAnsi="Times New Roman" w:cs="Times New Roman"/>
          <w:sz w:val="48"/>
          <w:szCs w:val="48"/>
        </w:rPr>
      </w:pPr>
      <w:r w:rsidRPr="00C54A91">
        <w:rPr>
          <w:rFonts w:eastAsia="Times New Roman"/>
        </w:rPr>
        <w:t>World 3</w:t>
      </w:r>
    </w:p>
    <w:p w14:paraId="761C9D8E" w14:textId="77777777" w:rsidR="00C54A91" w:rsidRPr="00C54A91" w:rsidRDefault="00C54A91" w:rsidP="009026D3">
      <w:pPr>
        <w:pStyle w:val="Heading2"/>
        <w:rPr>
          <w:rFonts w:ascii="Times New Roman" w:hAnsi="Times New Roman" w:cs="Times New Roman"/>
        </w:rPr>
      </w:pPr>
      <w:r w:rsidRPr="00C54A91">
        <w:t>Themes:</w:t>
      </w:r>
    </w:p>
    <w:p w14:paraId="42D5434D" w14:textId="266D846E" w:rsidR="00C54A91" w:rsidRPr="00C54A91" w:rsidRDefault="00C54A91" w:rsidP="00C54A91">
      <w:pPr>
        <w:rPr>
          <w:rFonts w:ascii="Times New Roman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>(</w:t>
      </w:r>
      <w:del w:id="118" w:author="Dan Bellinski" w:date="2016-07-25T21:50:00Z">
        <w:r w:rsidR="00EE22C4" w:rsidDel="00EC1B71">
          <w:rPr>
            <w:rFonts w:ascii="Arial" w:hAnsi="Arial" w:cs="Arial"/>
            <w:color w:val="000000"/>
            <w:sz w:val="22"/>
            <w:szCs w:val="22"/>
          </w:rPr>
          <w:delText>Merp</w:delText>
        </w:r>
        <w:r w:rsidRPr="00C54A91" w:rsidDel="00EC1B71">
          <w:rPr>
            <w:rFonts w:ascii="Arial" w:hAnsi="Arial" w:cs="Arial"/>
            <w:color w:val="000000"/>
            <w:sz w:val="22"/>
            <w:szCs w:val="22"/>
          </w:rPr>
          <w:delText>s</w:delText>
        </w:r>
      </w:del>
      <w:proofErr w:type="spellStart"/>
      <w:ins w:id="119" w:author="Dan Bellinski" w:date="2016-07-25T21:50:00Z">
        <w:r w:rsidR="00EC1B71">
          <w:rPr>
            <w:rFonts w:ascii="Arial" w:hAnsi="Arial" w:cs="Arial"/>
            <w:color w:val="000000"/>
            <w:sz w:val="22"/>
            <w:szCs w:val="22"/>
          </w:rPr>
          <w:t>Rulens</w:t>
        </w:r>
      </w:ins>
      <w:proofErr w:type="spellEnd"/>
      <w:r w:rsidRPr="00C54A91">
        <w:rPr>
          <w:rFonts w:ascii="Arial" w:hAnsi="Arial" w:cs="Arial"/>
          <w:color w:val="000000"/>
          <w:sz w:val="22"/>
          <w:szCs w:val="22"/>
        </w:rPr>
        <w:t xml:space="preserve"> raised the </w:t>
      </w:r>
      <w:proofErr w:type="spellStart"/>
      <w:ins w:id="120" w:author="Dan Bellinski" w:date="2016-07-24T12:18:00Z">
        <w:r w:rsidR="00851395">
          <w:rPr>
            <w:rFonts w:ascii="Arial" w:hAnsi="Arial" w:cs="Arial"/>
            <w:color w:val="000000"/>
            <w:sz w:val="22"/>
            <w:szCs w:val="22"/>
          </w:rPr>
          <w:t>imal</w:t>
        </w:r>
      </w:ins>
      <w:r w:rsidRPr="00C54A91">
        <w:rPr>
          <w:rFonts w:ascii="Arial" w:hAnsi="Arial" w:cs="Arial"/>
          <w:color w:val="000000"/>
          <w:sz w:val="22"/>
          <w:szCs w:val="22"/>
        </w:rPr>
        <w:t>s</w:t>
      </w:r>
      <w:proofErr w:type="spellEnd"/>
      <w:r w:rsidRPr="00C54A91">
        <w:rPr>
          <w:rFonts w:ascii="Arial" w:hAnsi="Arial" w:cs="Arial"/>
          <w:color w:val="000000"/>
          <w:sz w:val="22"/>
          <w:szCs w:val="22"/>
        </w:rPr>
        <w:t xml:space="preserve"> to be their slaves and took away their freedom)</w:t>
      </w:r>
    </w:p>
    <w:p w14:paraId="7B2C8906" w14:textId="527E47ED" w:rsidR="00C54A91" w:rsidRPr="00C54A91" w:rsidRDefault="00C54A91" w:rsidP="00C54A91">
      <w:pPr>
        <w:rPr>
          <w:rFonts w:ascii="Times New Roman" w:eastAsiaTheme="minorHAnsi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>(</w:t>
      </w:r>
      <w:del w:id="121" w:author="Dan Bellinski" w:date="2016-07-25T21:50:00Z">
        <w:r w:rsidR="00EE22C4" w:rsidDel="00EC1B71">
          <w:rPr>
            <w:rFonts w:ascii="Arial" w:hAnsi="Arial" w:cs="Arial"/>
            <w:color w:val="000000"/>
            <w:sz w:val="22"/>
            <w:szCs w:val="22"/>
          </w:rPr>
          <w:delText>Merp</w:delText>
        </w:r>
        <w:r w:rsidRPr="00C54A91" w:rsidDel="00EC1B71">
          <w:rPr>
            <w:rFonts w:ascii="Arial" w:hAnsi="Arial" w:cs="Arial"/>
            <w:color w:val="000000"/>
            <w:sz w:val="22"/>
            <w:szCs w:val="22"/>
          </w:rPr>
          <w:delText>s</w:delText>
        </w:r>
      </w:del>
      <w:proofErr w:type="spellStart"/>
      <w:ins w:id="122" w:author="Dan Bellinski" w:date="2016-07-25T21:50:00Z">
        <w:r w:rsidR="00EC1B71">
          <w:rPr>
            <w:rFonts w:ascii="Arial" w:hAnsi="Arial" w:cs="Arial"/>
            <w:color w:val="000000"/>
            <w:sz w:val="22"/>
            <w:szCs w:val="22"/>
          </w:rPr>
          <w:t>Rulens</w:t>
        </w:r>
      </w:ins>
      <w:proofErr w:type="spellEnd"/>
      <w:r w:rsidRPr="00C54A91">
        <w:rPr>
          <w:rFonts w:ascii="Arial" w:hAnsi="Arial" w:cs="Arial"/>
          <w:color w:val="000000"/>
          <w:sz w:val="22"/>
          <w:szCs w:val="22"/>
        </w:rPr>
        <w:t xml:space="preserve"> aren’t really aware of what they’re doing)</w:t>
      </w:r>
    </w:p>
    <w:p w14:paraId="7691A4EF" w14:textId="77777777" w:rsidR="00C54A91" w:rsidRPr="00C54A91" w:rsidRDefault="00C54A91" w:rsidP="009026D3">
      <w:pPr>
        <w:pStyle w:val="Heading2"/>
        <w:rPr>
          <w:rFonts w:ascii="Times New Roman" w:hAnsi="Times New Roman" w:cs="Times New Roman"/>
        </w:rPr>
      </w:pPr>
      <w:r w:rsidRPr="00C54A91">
        <w:t>Level 1 - Beginning</w:t>
      </w:r>
    </w:p>
    <w:p w14:paraId="3634C42B" w14:textId="04FD7B8C" w:rsidR="00C54A91" w:rsidRPr="00C54A91" w:rsidRDefault="00DD5D91" w:rsidP="00C54A91">
      <w:pPr>
        <w:rPr>
          <w:rFonts w:ascii="Times New Roman" w:eastAsiaTheme="minorHAnsi" w:hAnsi="Times New Roman" w:cs="Times New Roman"/>
        </w:rPr>
      </w:pPr>
      <w:del w:id="123" w:author="Dan Bellinski" w:date="2016-07-26T20:58:00Z">
        <w:r w:rsidDel="00F85591">
          <w:rPr>
            <w:rFonts w:ascii="Arial" w:hAnsi="Arial" w:cs="Arial"/>
            <w:color w:val="000000"/>
            <w:sz w:val="22"/>
            <w:szCs w:val="22"/>
          </w:rPr>
          <w:delText xml:space="preserve">You ask yourself, </w:delText>
        </w:r>
        <w:r w:rsidR="00C54A91" w:rsidRPr="00C54A91" w:rsidDel="00F85591">
          <w:rPr>
            <w:rFonts w:ascii="Arial" w:hAnsi="Arial" w:cs="Arial"/>
            <w:color w:val="000000"/>
            <w:sz w:val="22"/>
            <w:szCs w:val="22"/>
          </w:rPr>
          <w:delText>“</w:delText>
        </w:r>
      </w:del>
      <w:r w:rsidR="00C54A91" w:rsidRPr="00C54A91">
        <w:rPr>
          <w:rFonts w:ascii="Arial" w:hAnsi="Arial" w:cs="Arial"/>
          <w:color w:val="000000"/>
          <w:sz w:val="22"/>
          <w:szCs w:val="22"/>
        </w:rPr>
        <w:t xml:space="preserve">Why would the </w:t>
      </w:r>
      <w:proofErr w:type="spellStart"/>
      <w:ins w:id="124" w:author="Dan Bellinski" w:date="2016-07-24T12:18:00Z">
        <w:r w:rsidR="00851395">
          <w:rPr>
            <w:rFonts w:ascii="Arial" w:hAnsi="Arial" w:cs="Arial"/>
            <w:color w:val="000000"/>
            <w:sz w:val="22"/>
            <w:szCs w:val="22"/>
          </w:rPr>
          <w:t>imal</w:t>
        </w:r>
      </w:ins>
      <w:r w:rsidR="00C54A91" w:rsidRPr="00C54A91">
        <w:rPr>
          <w:rFonts w:ascii="Arial" w:hAnsi="Arial" w:cs="Arial"/>
          <w:color w:val="000000"/>
          <w:sz w:val="22"/>
          <w:szCs w:val="22"/>
        </w:rPr>
        <w:t>s</w:t>
      </w:r>
      <w:proofErr w:type="spellEnd"/>
      <w:r w:rsidR="00C54A91" w:rsidRPr="00C54A91">
        <w:rPr>
          <w:rFonts w:ascii="Arial" w:hAnsi="Arial" w:cs="Arial"/>
          <w:color w:val="000000"/>
          <w:sz w:val="22"/>
          <w:szCs w:val="22"/>
        </w:rPr>
        <w:t xml:space="preserve"> revolt? </w:t>
      </w:r>
      <w:del w:id="125" w:author="Dan Bellinski" w:date="2016-07-25T21:50:00Z">
        <w:r w:rsidR="00EE22C4" w:rsidDel="00EC1B71">
          <w:rPr>
            <w:rFonts w:ascii="Arial" w:hAnsi="Arial" w:cs="Arial"/>
            <w:color w:val="000000"/>
            <w:sz w:val="22"/>
            <w:szCs w:val="22"/>
          </w:rPr>
          <w:delText>Merp</w:delText>
        </w:r>
        <w:r w:rsidR="00C54A91" w:rsidRPr="00C54A91" w:rsidDel="00EC1B71">
          <w:rPr>
            <w:rFonts w:ascii="Arial" w:hAnsi="Arial" w:cs="Arial"/>
            <w:color w:val="000000"/>
            <w:sz w:val="22"/>
            <w:szCs w:val="22"/>
          </w:rPr>
          <w:delText>s</w:delText>
        </w:r>
      </w:del>
      <w:proofErr w:type="spellStart"/>
      <w:ins w:id="126" w:author="Dan Bellinski" w:date="2016-07-25T21:50:00Z">
        <w:r w:rsidR="00EC1B71">
          <w:rPr>
            <w:rFonts w:ascii="Arial" w:hAnsi="Arial" w:cs="Arial"/>
            <w:color w:val="000000"/>
            <w:sz w:val="22"/>
            <w:szCs w:val="22"/>
          </w:rPr>
          <w:t>Rulens</w:t>
        </w:r>
      </w:ins>
      <w:proofErr w:type="spellEnd"/>
      <w:r w:rsidR="00C54A91" w:rsidRPr="00C54A91">
        <w:rPr>
          <w:rFonts w:ascii="Arial" w:hAnsi="Arial" w:cs="Arial"/>
          <w:color w:val="000000"/>
          <w:sz w:val="22"/>
          <w:szCs w:val="22"/>
        </w:rPr>
        <w:t xml:space="preserve"> and </w:t>
      </w:r>
      <w:proofErr w:type="spellStart"/>
      <w:ins w:id="127" w:author="Dan Bellinski" w:date="2016-07-24T12:18:00Z">
        <w:r w:rsidR="00851395">
          <w:rPr>
            <w:rFonts w:ascii="Arial" w:hAnsi="Arial" w:cs="Arial"/>
            <w:color w:val="000000"/>
            <w:sz w:val="22"/>
            <w:szCs w:val="22"/>
          </w:rPr>
          <w:t>imal</w:t>
        </w:r>
      </w:ins>
      <w:r w:rsidR="00C54A91" w:rsidRPr="00C54A91">
        <w:rPr>
          <w:rFonts w:ascii="Arial" w:hAnsi="Arial" w:cs="Arial"/>
          <w:color w:val="000000"/>
          <w:sz w:val="22"/>
          <w:szCs w:val="22"/>
        </w:rPr>
        <w:t>s</w:t>
      </w:r>
      <w:proofErr w:type="spellEnd"/>
      <w:r w:rsidR="00C54A91" w:rsidRPr="00C54A91">
        <w:rPr>
          <w:rFonts w:ascii="Arial" w:hAnsi="Arial" w:cs="Arial"/>
          <w:color w:val="000000"/>
          <w:sz w:val="22"/>
          <w:szCs w:val="22"/>
        </w:rPr>
        <w:t xml:space="preserve"> have lived </w:t>
      </w:r>
      <w:del w:id="128" w:author="Dan Bellinski" w:date="2016-07-26T20:57:00Z">
        <w:r w:rsidR="00C54A91" w:rsidRPr="00C54A91" w:rsidDel="000E1EE3">
          <w:rPr>
            <w:rFonts w:ascii="Arial" w:hAnsi="Arial" w:cs="Arial"/>
            <w:color w:val="000000"/>
            <w:sz w:val="22"/>
            <w:szCs w:val="22"/>
          </w:rPr>
          <w:delText>in harmony</w:delText>
        </w:r>
      </w:del>
      <w:ins w:id="129" w:author="Dan Bellinski" w:date="2016-07-26T20:57:00Z">
        <w:r w:rsidR="000E1EE3">
          <w:rPr>
            <w:rFonts w:ascii="Arial" w:hAnsi="Arial" w:cs="Arial"/>
            <w:color w:val="000000"/>
            <w:sz w:val="22"/>
            <w:szCs w:val="22"/>
          </w:rPr>
          <w:t>peac</w:t>
        </w:r>
      </w:ins>
      <w:ins w:id="130" w:author="Dan Bellinski" w:date="2016-07-26T20:58:00Z">
        <w:r w:rsidR="000E1EE3">
          <w:rPr>
            <w:rFonts w:ascii="Arial" w:hAnsi="Arial" w:cs="Arial"/>
            <w:color w:val="000000"/>
            <w:sz w:val="22"/>
            <w:szCs w:val="22"/>
          </w:rPr>
          <w:t>e</w:t>
        </w:r>
      </w:ins>
      <w:ins w:id="131" w:author="Dan Bellinski" w:date="2016-07-26T20:57:00Z">
        <w:r w:rsidR="000E1EE3">
          <w:rPr>
            <w:rFonts w:ascii="Arial" w:hAnsi="Arial" w:cs="Arial"/>
            <w:color w:val="000000"/>
            <w:sz w:val="22"/>
            <w:szCs w:val="22"/>
          </w:rPr>
          <w:t>ably</w:t>
        </w:r>
      </w:ins>
      <w:r w:rsidR="00C54A91" w:rsidRPr="00C54A91">
        <w:rPr>
          <w:rFonts w:ascii="Arial" w:hAnsi="Arial" w:cs="Arial"/>
          <w:color w:val="000000"/>
          <w:sz w:val="22"/>
          <w:szCs w:val="22"/>
        </w:rPr>
        <w:t xml:space="preserve"> for hundreds of years.</w:t>
      </w:r>
      <w:del w:id="132" w:author="Dan Bellinski" w:date="2016-07-26T20:58:00Z">
        <w:r w:rsidR="00C54A91" w:rsidRPr="00C54A91" w:rsidDel="00F85591">
          <w:rPr>
            <w:rFonts w:ascii="Arial" w:hAnsi="Arial" w:cs="Arial"/>
            <w:color w:val="000000"/>
            <w:sz w:val="22"/>
            <w:szCs w:val="22"/>
          </w:rPr>
          <w:delText>”</w:delText>
        </w:r>
      </w:del>
      <w:r w:rsidR="00C54A91" w:rsidRPr="00C54A91">
        <w:rPr>
          <w:rFonts w:ascii="Arial" w:hAnsi="Arial" w:cs="Arial"/>
          <w:color w:val="000000"/>
          <w:sz w:val="22"/>
          <w:szCs w:val="22"/>
        </w:rPr>
        <w:t xml:space="preserve"> </w:t>
      </w:r>
      <w:ins w:id="133" w:author="Dan Bellinski" w:date="2016-07-24T12:12:00Z">
        <w:r w:rsidR="00CF10CF">
          <w:rPr>
            <w:rFonts w:ascii="Arial" w:hAnsi="Arial" w:cs="Arial"/>
            <w:color w:val="000000"/>
            <w:sz w:val="22"/>
            <w:szCs w:val="22"/>
          </w:rPr>
          <w:t>At least this was the perception.</w:t>
        </w:r>
      </w:ins>
    </w:p>
    <w:p w14:paraId="21567CD7" w14:textId="77777777" w:rsidR="00C54A91" w:rsidRPr="00C54A91" w:rsidRDefault="00C54A91" w:rsidP="009026D3">
      <w:pPr>
        <w:pStyle w:val="Heading2"/>
        <w:rPr>
          <w:rFonts w:ascii="Times New Roman" w:hAnsi="Times New Roman" w:cs="Times New Roman"/>
        </w:rPr>
      </w:pPr>
      <w:r w:rsidRPr="00C54A91">
        <w:t>Level 5 - Beginning</w:t>
      </w:r>
    </w:p>
    <w:p w14:paraId="0E000812" w14:textId="62FAA309" w:rsidR="00C54A91" w:rsidRPr="00C54A91" w:rsidRDefault="00C54A91" w:rsidP="00C54A91">
      <w:pPr>
        <w:rPr>
          <w:rFonts w:ascii="Times New Roman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>As you finish a mighty battle</w:t>
      </w:r>
      <w:r w:rsidR="009068F1">
        <w:rPr>
          <w:rFonts w:ascii="Arial" w:hAnsi="Arial" w:cs="Arial"/>
          <w:color w:val="000000"/>
          <w:sz w:val="22"/>
          <w:szCs w:val="22"/>
        </w:rPr>
        <w:t xml:space="preserve"> on the </w:t>
      </w:r>
      <w:del w:id="134" w:author="Dan Bellinski" w:date="2016-07-25T21:57:00Z">
        <w:r w:rsidR="009068F1" w:rsidDel="00D96F13">
          <w:rPr>
            <w:rFonts w:ascii="Arial" w:hAnsi="Arial" w:cs="Arial"/>
            <w:color w:val="000000"/>
            <w:sz w:val="22"/>
            <w:szCs w:val="22"/>
          </w:rPr>
          <w:delText>fire</w:delText>
        </w:r>
      </w:del>
      <w:proofErr w:type="spellStart"/>
      <w:ins w:id="135" w:author="Dan Bellinski" w:date="2016-07-25T21:57:00Z">
        <w:r w:rsidR="00D96F13">
          <w:rPr>
            <w:rFonts w:ascii="Arial" w:hAnsi="Arial" w:cs="Arial"/>
            <w:color w:val="000000"/>
            <w:sz w:val="22"/>
            <w:szCs w:val="22"/>
          </w:rPr>
          <w:t>ignis</w:t>
        </w:r>
      </w:ins>
      <w:proofErr w:type="spellEnd"/>
      <w:r w:rsidR="009068F1">
        <w:rPr>
          <w:rFonts w:ascii="Arial" w:hAnsi="Arial" w:cs="Arial"/>
          <w:color w:val="000000"/>
          <w:sz w:val="22"/>
          <w:szCs w:val="22"/>
        </w:rPr>
        <w:t xml:space="preserve"> world</w:t>
      </w:r>
      <w:r w:rsidRPr="00C54A91">
        <w:rPr>
          <w:rFonts w:ascii="Arial" w:hAnsi="Arial" w:cs="Arial"/>
          <w:color w:val="000000"/>
          <w:sz w:val="22"/>
          <w:szCs w:val="22"/>
        </w:rPr>
        <w:t xml:space="preserve"> defeating several </w:t>
      </w:r>
      <w:proofErr w:type="spellStart"/>
      <w:ins w:id="136" w:author="Dan Bellinski" w:date="2016-07-24T12:18:00Z">
        <w:r w:rsidR="00851395">
          <w:rPr>
            <w:rFonts w:ascii="Arial" w:hAnsi="Arial" w:cs="Arial"/>
            <w:color w:val="000000"/>
            <w:sz w:val="22"/>
            <w:szCs w:val="22"/>
          </w:rPr>
          <w:t>imal</w:t>
        </w:r>
      </w:ins>
      <w:r w:rsidRPr="00C54A91">
        <w:rPr>
          <w:rFonts w:ascii="Arial" w:hAnsi="Arial" w:cs="Arial"/>
          <w:color w:val="000000"/>
          <w:sz w:val="22"/>
          <w:szCs w:val="22"/>
        </w:rPr>
        <w:t>s</w:t>
      </w:r>
      <w:proofErr w:type="spellEnd"/>
      <w:r w:rsidRPr="00C54A91">
        <w:rPr>
          <w:rFonts w:ascii="Arial" w:hAnsi="Arial" w:cs="Arial"/>
          <w:color w:val="000000"/>
          <w:sz w:val="22"/>
          <w:szCs w:val="22"/>
        </w:rPr>
        <w:t>, you sit down to catch your breath. You notice one shield depicts a graphic scene</w:t>
      </w:r>
      <w:ins w:id="137" w:author="Dan Bellinski" w:date="2016-07-26T20:58:00Z">
        <w:r w:rsidR="00FA1010">
          <w:rPr>
            <w:rFonts w:ascii="Arial" w:hAnsi="Arial" w:cs="Arial"/>
            <w:color w:val="000000"/>
            <w:sz w:val="22"/>
            <w:szCs w:val="22"/>
          </w:rPr>
          <w:t xml:space="preserve">: </w:t>
        </w:r>
      </w:ins>
      <w:del w:id="138" w:author="Dan Bellinski" w:date="2016-07-26T20:58:00Z">
        <w:r w:rsidRPr="00C54A91" w:rsidDel="00FA1010">
          <w:rPr>
            <w:rFonts w:ascii="Arial" w:hAnsi="Arial" w:cs="Arial"/>
            <w:color w:val="000000"/>
            <w:sz w:val="22"/>
            <w:szCs w:val="22"/>
          </w:rPr>
          <w:delText xml:space="preserve">. </w:delText>
        </w:r>
      </w:del>
      <w:r w:rsidRPr="00C54A91">
        <w:rPr>
          <w:rFonts w:ascii="Arial" w:hAnsi="Arial" w:cs="Arial"/>
          <w:color w:val="000000"/>
          <w:sz w:val="22"/>
          <w:szCs w:val="22"/>
        </w:rPr>
        <w:t>An ogre with arms and legs in chains building a house</w:t>
      </w:r>
      <w:r w:rsidR="009068F1">
        <w:rPr>
          <w:rFonts w:ascii="Arial" w:hAnsi="Arial" w:cs="Arial"/>
          <w:color w:val="000000"/>
          <w:sz w:val="22"/>
          <w:szCs w:val="22"/>
        </w:rPr>
        <w:t xml:space="preserve"> with</w:t>
      </w:r>
      <w:r w:rsidRPr="00C54A91">
        <w:rPr>
          <w:rFonts w:ascii="Arial" w:hAnsi="Arial" w:cs="Arial"/>
          <w:color w:val="000000"/>
          <w:sz w:val="22"/>
          <w:szCs w:val="22"/>
        </w:rPr>
        <w:t xml:space="preserve"> </w:t>
      </w:r>
      <w:r w:rsidR="009068F1">
        <w:rPr>
          <w:rFonts w:ascii="Arial" w:hAnsi="Arial" w:cs="Arial"/>
          <w:color w:val="000000"/>
          <w:sz w:val="22"/>
          <w:szCs w:val="22"/>
        </w:rPr>
        <w:t>a</w:t>
      </w:r>
      <w:r w:rsidRPr="00C54A91">
        <w:rPr>
          <w:rFonts w:ascii="Arial" w:hAnsi="Arial" w:cs="Arial"/>
          <w:color w:val="000000"/>
          <w:sz w:val="22"/>
          <w:szCs w:val="22"/>
        </w:rPr>
        <w:t xml:space="preserve"> </w:t>
      </w:r>
      <w:del w:id="139" w:author="Dan Bellinski" w:date="2016-07-25T21:50:00Z">
        <w:r w:rsidR="00EE22C4" w:rsidDel="00EC1B71">
          <w:rPr>
            <w:rFonts w:ascii="Arial" w:hAnsi="Arial" w:cs="Arial"/>
            <w:color w:val="000000"/>
            <w:sz w:val="22"/>
            <w:szCs w:val="22"/>
          </w:rPr>
          <w:delText>merp</w:delText>
        </w:r>
        <w:r w:rsidRPr="00C54A91" w:rsidDel="00EC1B71">
          <w:rPr>
            <w:rFonts w:ascii="Arial" w:hAnsi="Arial" w:cs="Arial"/>
            <w:color w:val="000000"/>
            <w:sz w:val="22"/>
            <w:szCs w:val="22"/>
          </w:rPr>
          <w:delText xml:space="preserve"> </w:delText>
        </w:r>
      </w:del>
      <w:proofErr w:type="spellStart"/>
      <w:ins w:id="140" w:author="Dan Bellinski" w:date="2016-07-25T21:50:00Z">
        <w:r w:rsidR="00EC1B71">
          <w:rPr>
            <w:rFonts w:ascii="Arial" w:hAnsi="Arial" w:cs="Arial"/>
            <w:color w:val="000000"/>
            <w:sz w:val="22"/>
            <w:szCs w:val="22"/>
          </w:rPr>
          <w:t>rulen</w:t>
        </w:r>
        <w:proofErr w:type="spellEnd"/>
        <w:r w:rsidR="00EC1B71" w:rsidRPr="00C54A91">
          <w:rPr>
            <w:rFonts w:ascii="Arial" w:hAnsi="Arial" w:cs="Arial"/>
            <w:color w:val="000000"/>
            <w:sz w:val="22"/>
            <w:szCs w:val="22"/>
          </w:rPr>
          <w:t xml:space="preserve"> </w:t>
        </w:r>
      </w:ins>
      <w:r w:rsidRPr="00C54A91">
        <w:rPr>
          <w:rFonts w:ascii="Arial" w:hAnsi="Arial" w:cs="Arial"/>
          <w:color w:val="000000"/>
          <w:sz w:val="22"/>
          <w:szCs w:val="22"/>
        </w:rPr>
        <w:t>standing behind watching.</w:t>
      </w:r>
    </w:p>
    <w:p w14:paraId="3242445A" w14:textId="4CBF842D" w:rsidR="00C54A91" w:rsidRPr="00C54A91" w:rsidRDefault="00C54A91" w:rsidP="00C54A91">
      <w:pPr>
        <w:rPr>
          <w:rFonts w:ascii="Times New Roman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 xml:space="preserve">You </w:t>
      </w:r>
      <w:r w:rsidR="005F26AC">
        <w:rPr>
          <w:rFonts w:ascii="Arial" w:hAnsi="Arial" w:cs="Arial"/>
          <w:color w:val="000000"/>
          <w:sz w:val="22"/>
          <w:szCs w:val="22"/>
        </w:rPr>
        <w:t>find</w:t>
      </w:r>
      <w:r w:rsidRPr="00C54A91">
        <w:rPr>
          <w:rFonts w:ascii="Arial" w:hAnsi="Arial" w:cs="Arial"/>
          <w:color w:val="000000"/>
          <w:sz w:val="22"/>
          <w:szCs w:val="22"/>
        </w:rPr>
        <w:t xml:space="preserve"> another </w:t>
      </w:r>
      <w:proofErr w:type="spellStart"/>
      <w:ins w:id="141" w:author="Dan Bellinski" w:date="2016-07-24T12:18:00Z">
        <w:r w:rsidR="00851395">
          <w:rPr>
            <w:rFonts w:ascii="Arial" w:hAnsi="Arial" w:cs="Arial"/>
            <w:color w:val="000000"/>
            <w:sz w:val="22"/>
            <w:szCs w:val="22"/>
          </w:rPr>
          <w:t>imal</w:t>
        </w:r>
      </w:ins>
      <w:r w:rsidRPr="00C54A91">
        <w:rPr>
          <w:rFonts w:ascii="Arial" w:hAnsi="Arial" w:cs="Arial"/>
          <w:color w:val="000000"/>
          <w:sz w:val="22"/>
          <w:szCs w:val="22"/>
        </w:rPr>
        <w:t>’s</w:t>
      </w:r>
      <w:proofErr w:type="spellEnd"/>
      <w:r w:rsidRPr="00C54A91">
        <w:rPr>
          <w:rFonts w:ascii="Arial" w:hAnsi="Arial" w:cs="Arial"/>
          <w:color w:val="000000"/>
          <w:sz w:val="22"/>
          <w:szCs w:val="22"/>
        </w:rPr>
        <w:t xml:space="preserve"> shield</w:t>
      </w:r>
      <w:ins w:id="142" w:author="Dan Bellinski" w:date="2016-07-26T20:59:00Z">
        <w:r w:rsidR="00FA1010">
          <w:rPr>
            <w:rFonts w:ascii="Arial" w:hAnsi="Arial" w:cs="Arial"/>
            <w:color w:val="000000"/>
            <w:sz w:val="22"/>
            <w:szCs w:val="22"/>
          </w:rPr>
          <w:t>.</w:t>
        </w:r>
      </w:ins>
      <w:r w:rsidRPr="00C54A91">
        <w:rPr>
          <w:rFonts w:ascii="Arial" w:hAnsi="Arial" w:cs="Arial"/>
          <w:color w:val="000000"/>
          <w:sz w:val="22"/>
          <w:szCs w:val="22"/>
        </w:rPr>
        <w:t xml:space="preserve"> </w:t>
      </w:r>
      <w:del w:id="143" w:author="Dan Bellinski" w:date="2016-07-26T20:59:00Z">
        <w:r w:rsidRPr="00C54A91" w:rsidDel="00FA1010">
          <w:rPr>
            <w:rFonts w:ascii="Arial" w:hAnsi="Arial" w:cs="Arial"/>
            <w:color w:val="000000"/>
            <w:sz w:val="22"/>
            <w:szCs w:val="22"/>
          </w:rPr>
          <w:delText>shows a</w:delText>
        </w:r>
      </w:del>
      <w:ins w:id="144" w:author="Dan Bellinski" w:date="2016-07-26T20:59:00Z">
        <w:r w:rsidR="00FA1010">
          <w:rPr>
            <w:rFonts w:ascii="Arial" w:hAnsi="Arial" w:cs="Arial"/>
            <w:color w:val="000000"/>
            <w:sz w:val="22"/>
            <w:szCs w:val="22"/>
          </w:rPr>
          <w:t>A</w:t>
        </w:r>
      </w:ins>
      <w:r w:rsidRPr="00C54A91">
        <w:rPr>
          <w:rFonts w:ascii="Arial" w:hAnsi="Arial" w:cs="Arial"/>
          <w:color w:val="000000"/>
          <w:sz w:val="22"/>
          <w:szCs w:val="22"/>
        </w:rPr>
        <w:t xml:space="preserve"> dead </w:t>
      </w:r>
      <w:proofErr w:type="spellStart"/>
      <w:ins w:id="145" w:author="Dan Bellinski" w:date="2016-07-24T12:18:00Z">
        <w:r w:rsidR="00851395">
          <w:rPr>
            <w:rFonts w:ascii="Arial" w:hAnsi="Arial" w:cs="Arial"/>
            <w:color w:val="000000"/>
            <w:sz w:val="22"/>
            <w:szCs w:val="22"/>
          </w:rPr>
          <w:t>imal</w:t>
        </w:r>
      </w:ins>
      <w:proofErr w:type="spellEnd"/>
      <w:r w:rsidRPr="00C54A91">
        <w:rPr>
          <w:rFonts w:ascii="Arial" w:hAnsi="Arial" w:cs="Arial"/>
          <w:color w:val="000000"/>
          <w:sz w:val="22"/>
          <w:szCs w:val="22"/>
        </w:rPr>
        <w:t xml:space="preserve"> over the fire</w:t>
      </w:r>
      <w:r w:rsidR="00BF6C43">
        <w:rPr>
          <w:rFonts w:ascii="Arial" w:hAnsi="Arial" w:cs="Arial"/>
          <w:color w:val="000000"/>
          <w:sz w:val="22"/>
          <w:szCs w:val="22"/>
        </w:rPr>
        <w:t xml:space="preserve"> with</w:t>
      </w:r>
      <w:r w:rsidRPr="00C54A91">
        <w:rPr>
          <w:rFonts w:ascii="Arial" w:hAnsi="Arial" w:cs="Arial"/>
          <w:color w:val="000000"/>
          <w:sz w:val="22"/>
          <w:szCs w:val="22"/>
        </w:rPr>
        <w:t xml:space="preserve"> </w:t>
      </w:r>
      <w:del w:id="146" w:author="Dan Bellinski" w:date="2016-07-25T21:50:00Z">
        <w:r w:rsidR="00EE22C4" w:rsidDel="00EC1B71">
          <w:rPr>
            <w:rFonts w:ascii="Arial" w:hAnsi="Arial" w:cs="Arial"/>
            <w:color w:val="000000"/>
            <w:sz w:val="22"/>
            <w:szCs w:val="22"/>
          </w:rPr>
          <w:delText>merp</w:delText>
        </w:r>
        <w:r w:rsidRPr="00C54A91" w:rsidDel="00EC1B71">
          <w:rPr>
            <w:rFonts w:ascii="Arial" w:hAnsi="Arial" w:cs="Arial"/>
            <w:color w:val="000000"/>
            <w:sz w:val="22"/>
            <w:szCs w:val="22"/>
          </w:rPr>
          <w:delText>s</w:delText>
        </w:r>
      </w:del>
      <w:proofErr w:type="spellStart"/>
      <w:ins w:id="147" w:author="Dan Bellinski" w:date="2016-07-25T21:50:00Z">
        <w:r w:rsidR="00EC1B71">
          <w:rPr>
            <w:rFonts w:ascii="Arial" w:hAnsi="Arial" w:cs="Arial"/>
            <w:color w:val="000000"/>
            <w:sz w:val="22"/>
            <w:szCs w:val="22"/>
          </w:rPr>
          <w:t>rulens</w:t>
        </w:r>
      </w:ins>
      <w:proofErr w:type="spellEnd"/>
      <w:r w:rsidRPr="00C54A91">
        <w:rPr>
          <w:rFonts w:ascii="Arial" w:hAnsi="Arial" w:cs="Arial"/>
          <w:color w:val="000000"/>
          <w:sz w:val="22"/>
          <w:szCs w:val="22"/>
        </w:rPr>
        <w:t xml:space="preserve"> sitting around eating it. </w:t>
      </w:r>
    </w:p>
    <w:p w14:paraId="3344F1CF" w14:textId="7B9ACA5B" w:rsidR="00C54A91" w:rsidRPr="00C54A91" w:rsidRDefault="00C54A91" w:rsidP="00C54A91">
      <w:pPr>
        <w:rPr>
          <w:rFonts w:ascii="Times New Roman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>A third shield</w:t>
      </w:r>
      <w:ins w:id="148" w:author="Dan Bellinski" w:date="2016-07-26T20:59:00Z">
        <w:r w:rsidR="00FA1010">
          <w:rPr>
            <w:rFonts w:ascii="Arial" w:hAnsi="Arial" w:cs="Arial"/>
            <w:color w:val="000000"/>
            <w:sz w:val="22"/>
            <w:szCs w:val="22"/>
          </w:rPr>
          <w:t xml:space="preserve">: </w:t>
        </w:r>
      </w:ins>
      <w:del w:id="149" w:author="Dan Bellinski" w:date="2016-07-26T20:59:00Z">
        <w:r w:rsidRPr="00C54A91" w:rsidDel="00FA1010">
          <w:rPr>
            <w:rFonts w:ascii="Arial" w:hAnsi="Arial" w:cs="Arial"/>
            <w:color w:val="000000"/>
            <w:sz w:val="22"/>
            <w:szCs w:val="22"/>
          </w:rPr>
          <w:delText xml:space="preserve"> depicts </w:delText>
        </w:r>
      </w:del>
      <w:r w:rsidRPr="00C54A91">
        <w:rPr>
          <w:rFonts w:ascii="Arial" w:hAnsi="Arial" w:cs="Arial"/>
          <w:color w:val="000000"/>
          <w:sz w:val="22"/>
          <w:szCs w:val="22"/>
        </w:rPr>
        <w:t xml:space="preserve">a </w:t>
      </w:r>
      <w:proofErr w:type="spellStart"/>
      <w:ins w:id="150" w:author="Dan Bellinski" w:date="2016-07-24T12:18:00Z">
        <w:r w:rsidR="00851395">
          <w:rPr>
            <w:rFonts w:ascii="Arial" w:hAnsi="Arial" w:cs="Arial"/>
            <w:color w:val="000000"/>
            <w:sz w:val="22"/>
            <w:szCs w:val="22"/>
          </w:rPr>
          <w:t>imal</w:t>
        </w:r>
      </w:ins>
      <w:proofErr w:type="spellEnd"/>
      <w:r w:rsidRPr="00C54A91">
        <w:rPr>
          <w:rFonts w:ascii="Arial" w:hAnsi="Arial" w:cs="Arial"/>
          <w:color w:val="000000"/>
          <w:sz w:val="22"/>
          <w:szCs w:val="22"/>
        </w:rPr>
        <w:t xml:space="preserve"> being whipped as it is being ridden. </w:t>
      </w:r>
    </w:p>
    <w:p w14:paraId="72437785" w14:textId="21736557" w:rsidR="00C54A91" w:rsidRPr="00C54A91" w:rsidRDefault="00C54A91" w:rsidP="00C54A91">
      <w:pPr>
        <w:rPr>
          <w:rFonts w:ascii="Times New Roman" w:eastAsiaTheme="minorHAnsi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>You</w:t>
      </w:r>
      <w:del w:id="151" w:author="Dan Bellinski" w:date="2016-07-26T20:59:00Z">
        <w:r w:rsidR="00912723" w:rsidDel="00A5139A">
          <w:rPr>
            <w:rFonts w:ascii="Arial" w:hAnsi="Arial" w:cs="Arial"/>
            <w:color w:val="000000"/>
            <w:sz w:val="22"/>
            <w:szCs w:val="22"/>
          </w:rPr>
          <w:delText>’re</w:delText>
        </w:r>
      </w:del>
      <w:r w:rsidR="00912723">
        <w:rPr>
          <w:rFonts w:ascii="Arial" w:hAnsi="Arial" w:cs="Arial"/>
          <w:color w:val="000000"/>
          <w:sz w:val="22"/>
          <w:szCs w:val="22"/>
        </w:rPr>
        <w:t xml:space="preserve"> </w:t>
      </w:r>
      <w:del w:id="152" w:author="Dan Bellinski" w:date="2016-07-26T20:59:00Z">
        <w:r w:rsidRPr="00C54A91" w:rsidDel="00A5139A">
          <w:rPr>
            <w:rFonts w:ascii="Arial" w:hAnsi="Arial" w:cs="Arial"/>
            <w:color w:val="000000"/>
            <w:sz w:val="22"/>
            <w:szCs w:val="22"/>
          </w:rPr>
          <w:delText>start</w:delText>
        </w:r>
        <w:r w:rsidR="00912723" w:rsidDel="00A5139A">
          <w:rPr>
            <w:rFonts w:ascii="Arial" w:hAnsi="Arial" w:cs="Arial"/>
            <w:color w:val="000000"/>
            <w:sz w:val="22"/>
            <w:szCs w:val="22"/>
          </w:rPr>
          <w:delText>ing</w:delText>
        </w:r>
        <w:r w:rsidRPr="00C54A91" w:rsidDel="00A5139A">
          <w:rPr>
            <w:rFonts w:ascii="Arial" w:hAnsi="Arial" w:cs="Arial"/>
            <w:color w:val="000000"/>
            <w:sz w:val="22"/>
            <w:szCs w:val="22"/>
          </w:rPr>
          <w:delText xml:space="preserve"> to </w:delText>
        </w:r>
      </w:del>
      <w:r w:rsidRPr="00C54A91">
        <w:rPr>
          <w:rFonts w:ascii="Arial" w:hAnsi="Arial" w:cs="Arial"/>
          <w:color w:val="000000"/>
          <w:sz w:val="22"/>
          <w:szCs w:val="22"/>
        </w:rPr>
        <w:t>get the feeling there’s more behind this revolution than you first thought.</w:t>
      </w:r>
    </w:p>
    <w:p w14:paraId="214D1571" w14:textId="77777777" w:rsidR="00C54A91" w:rsidRPr="00C54A91" w:rsidRDefault="00C54A91" w:rsidP="009026D3">
      <w:pPr>
        <w:pStyle w:val="Heading2"/>
        <w:rPr>
          <w:rFonts w:ascii="Times New Roman" w:hAnsi="Times New Roman" w:cs="Times New Roman"/>
        </w:rPr>
      </w:pPr>
      <w:r w:rsidRPr="00C54A91">
        <w:t>Level 10 - Beginning</w:t>
      </w:r>
    </w:p>
    <w:p w14:paraId="14985C7A" w14:textId="769D6005" w:rsidR="00C54A91" w:rsidRDefault="00C54A91" w:rsidP="00C54A91">
      <w:pPr>
        <w:rPr>
          <w:ins w:id="153" w:author="Dan Bellinski" w:date="2016-07-25T22:07:00Z"/>
          <w:rFonts w:ascii="Arial" w:hAnsi="Arial" w:cs="Arial"/>
          <w:color w:val="000000"/>
          <w:sz w:val="22"/>
          <w:szCs w:val="22"/>
        </w:rPr>
      </w:pPr>
      <w:r w:rsidRPr="00C54A91">
        <w:rPr>
          <w:rFonts w:ascii="Arial" w:hAnsi="Arial" w:cs="Arial"/>
          <w:color w:val="000000"/>
          <w:sz w:val="22"/>
          <w:szCs w:val="22"/>
        </w:rPr>
        <w:t xml:space="preserve">Understanding more about the </w:t>
      </w:r>
      <w:proofErr w:type="spellStart"/>
      <w:ins w:id="154" w:author="Dan Bellinski" w:date="2016-07-24T12:18:00Z">
        <w:r w:rsidR="00851395">
          <w:rPr>
            <w:rFonts w:ascii="Arial" w:hAnsi="Arial" w:cs="Arial"/>
            <w:color w:val="000000"/>
            <w:sz w:val="22"/>
            <w:szCs w:val="22"/>
          </w:rPr>
          <w:t>imal</w:t>
        </w:r>
      </w:ins>
      <w:r w:rsidRPr="00C54A91">
        <w:rPr>
          <w:rFonts w:ascii="Arial" w:hAnsi="Arial" w:cs="Arial"/>
          <w:color w:val="000000"/>
          <w:sz w:val="22"/>
          <w:szCs w:val="22"/>
        </w:rPr>
        <w:t>s</w:t>
      </w:r>
      <w:proofErr w:type="spellEnd"/>
      <w:r w:rsidRPr="00C54A91">
        <w:rPr>
          <w:rFonts w:ascii="Arial" w:hAnsi="Arial" w:cs="Arial"/>
          <w:color w:val="000000"/>
          <w:sz w:val="22"/>
          <w:szCs w:val="22"/>
        </w:rPr>
        <w:t xml:space="preserve">, you have noticed the passion within their eyes. They’re determined and inspired. They yearn for something </w:t>
      </w:r>
      <w:del w:id="155" w:author="Dan Bellinski" w:date="2016-07-26T21:00:00Z">
        <w:r w:rsidRPr="00C54A91" w:rsidDel="009A00D9">
          <w:rPr>
            <w:rFonts w:ascii="Arial" w:hAnsi="Arial" w:cs="Arial"/>
            <w:color w:val="000000"/>
            <w:sz w:val="22"/>
            <w:szCs w:val="22"/>
          </w:rPr>
          <w:delText xml:space="preserve">different </w:delText>
        </w:r>
      </w:del>
      <w:ins w:id="156" w:author="Dan Bellinski" w:date="2016-07-26T21:00:00Z">
        <w:r w:rsidR="009A00D9">
          <w:rPr>
            <w:rFonts w:ascii="Arial" w:hAnsi="Arial" w:cs="Arial"/>
            <w:color w:val="000000"/>
            <w:sz w:val="22"/>
            <w:szCs w:val="22"/>
          </w:rPr>
          <w:t>more</w:t>
        </w:r>
        <w:r w:rsidR="009A00D9" w:rsidRPr="00C54A91">
          <w:rPr>
            <w:rFonts w:ascii="Arial" w:hAnsi="Arial" w:cs="Arial"/>
            <w:color w:val="000000"/>
            <w:sz w:val="22"/>
            <w:szCs w:val="22"/>
          </w:rPr>
          <w:t xml:space="preserve"> </w:t>
        </w:r>
      </w:ins>
      <w:r w:rsidRPr="00C54A91">
        <w:rPr>
          <w:rFonts w:ascii="Arial" w:hAnsi="Arial" w:cs="Arial"/>
          <w:color w:val="000000"/>
          <w:sz w:val="22"/>
          <w:szCs w:val="22"/>
        </w:rPr>
        <w:t>than hurting you. They believe they’re fighting for something good.</w:t>
      </w:r>
    </w:p>
    <w:p w14:paraId="7FB61FF0" w14:textId="31CC1308" w:rsidR="00793077" w:rsidRDefault="00793077" w:rsidP="00793077">
      <w:pPr>
        <w:pStyle w:val="Heading2"/>
        <w:rPr>
          <w:ins w:id="157" w:author="Dan Bellinski" w:date="2016-07-25T22:07:00Z"/>
        </w:rPr>
        <w:pPrChange w:id="158" w:author="Dan Bellinski" w:date="2016-07-25T22:08:00Z">
          <w:pPr/>
        </w:pPrChange>
      </w:pPr>
      <w:ins w:id="159" w:author="Dan Bellinski" w:date="2016-07-25T22:07:00Z">
        <w:r>
          <w:t>Level 11 – Beginning</w:t>
        </w:r>
      </w:ins>
    </w:p>
    <w:p w14:paraId="38CAAC8A" w14:textId="7CE68A3E" w:rsidR="00793077" w:rsidRPr="00C54A91" w:rsidRDefault="00793077" w:rsidP="00C54A91">
      <w:pPr>
        <w:rPr>
          <w:rFonts w:ascii="Times New Roman" w:eastAsiaTheme="minorHAnsi" w:hAnsi="Times New Roman" w:cs="Times New Roman"/>
        </w:rPr>
      </w:pPr>
      <w:ins w:id="160" w:author="Dan Bellinski" w:date="2016-07-25T22:07:00Z">
        <w:r>
          <w:rPr>
            <w:rFonts w:ascii="Arial" w:hAnsi="Arial" w:cs="Arial"/>
            <w:color w:val="000000"/>
            <w:sz w:val="22"/>
            <w:szCs w:val="22"/>
          </w:rPr>
          <w:t>Narrator: Ok now</w:t>
        </w:r>
      </w:ins>
      <w:ins w:id="161" w:author="Dan Bellinski" w:date="2016-07-25T22:08:00Z">
        <w:r>
          <w:rPr>
            <w:rFonts w:ascii="Arial" w:hAnsi="Arial" w:cs="Arial"/>
            <w:color w:val="000000"/>
            <w:sz w:val="22"/>
            <w:szCs w:val="22"/>
          </w:rPr>
          <w:t xml:space="preserve"> you’re getting angry. Hungry and angry. Hangry.</w:t>
        </w:r>
      </w:ins>
    </w:p>
    <w:p w14:paraId="342066C0" w14:textId="77777777" w:rsidR="00C54A91" w:rsidRPr="00C54A91" w:rsidRDefault="00C54A91" w:rsidP="009026D3">
      <w:pPr>
        <w:pStyle w:val="Heading2"/>
        <w:rPr>
          <w:rFonts w:ascii="Times New Roman" w:hAnsi="Times New Roman" w:cs="Times New Roman"/>
        </w:rPr>
      </w:pPr>
      <w:r w:rsidRPr="00C54A91">
        <w:t>Level 16 - End of Level</w:t>
      </w:r>
    </w:p>
    <w:p w14:paraId="5A129097" w14:textId="23C40FF5" w:rsidR="00C54A91" w:rsidRPr="00C54A91" w:rsidRDefault="0012596A" w:rsidP="00C54A91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000000"/>
          <w:sz w:val="22"/>
          <w:szCs w:val="22"/>
        </w:rPr>
        <w:t xml:space="preserve">In a clearing between the </w:t>
      </w:r>
      <w:del w:id="162" w:author="Dan Bellinski" w:date="2016-07-25T21:57:00Z">
        <w:r w:rsidDel="00D96F13">
          <w:rPr>
            <w:rFonts w:ascii="Arial" w:hAnsi="Arial" w:cs="Arial"/>
            <w:color w:val="000000"/>
            <w:sz w:val="22"/>
            <w:szCs w:val="22"/>
          </w:rPr>
          <w:delText>fire</w:delText>
        </w:r>
      </w:del>
      <w:proofErr w:type="spellStart"/>
      <w:ins w:id="163" w:author="Dan Bellinski" w:date="2016-07-25T21:57:00Z">
        <w:r w:rsidR="00D96F13">
          <w:rPr>
            <w:rFonts w:ascii="Arial" w:hAnsi="Arial" w:cs="Arial"/>
            <w:color w:val="000000"/>
            <w:sz w:val="22"/>
            <w:szCs w:val="22"/>
          </w:rPr>
          <w:t>ignis</w:t>
        </w:r>
      </w:ins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mountains, y</w:t>
      </w:r>
      <w:r w:rsidR="00C54A91" w:rsidRPr="00C54A91">
        <w:rPr>
          <w:rFonts w:ascii="Arial" w:hAnsi="Arial" w:cs="Arial"/>
          <w:color w:val="000000"/>
          <w:sz w:val="22"/>
          <w:szCs w:val="22"/>
        </w:rPr>
        <w:t>ou find a third camp with</w:t>
      </w:r>
      <w:del w:id="164" w:author="Dan Bellinski" w:date="2016-07-25T18:57:00Z">
        <w:r w:rsidR="00C54A91" w:rsidRPr="00C54A91" w:rsidDel="001E134B">
          <w:rPr>
            <w:rFonts w:ascii="Arial" w:hAnsi="Arial" w:cs="Arial"/>
            <w:color w:val="000000"/>
            <w:sz w:val="22"/>
            <w:szCs w:val="22"/>
          </w:rPr>
          <w:delText xml:space="preserve"> a</w:delText>
        </w:r>
      </w:del>
      <w:r w:rsidR="00C54A91" w:rsidRPr="00C54A91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another</w:t>
      </w:r>
      <w:r w:rsidR="00C54A91" w:rsidRPr="00C54A91">
        <w:rPr>
          <w:rFonts w:ascii="Arial" w:hAnsi="Arial" w:cs="Arial"/>
          <w:color w:val="000000"/>
          <w:sz w:val="22"/>
          <w:szCs w:val="22"/>
        </w:rPr>
        <w:t xml:space="preserve"> letter from Mort.</w:t>
      </w:r>
    </w:p>
    <w:p w14:paraId="1541DD94" w14:textId="2545291B" w:rsidR="00C54A91" w:rsidRDefault="00C54A91" w:rsidP="00C54A91">
      <w:pPr>
        <w:rPr>
          <w:rFonts w:ascii="Arial" w:hAnsi="Arial" w:cs="Arial"/>
          <w:color w:val="000000"/>
          <w:sz w:val="22"/>
          <w:szCs w:val="22"/>
        </w:rPr>
      </w:pPr>
      <w:r w:rsidRPr="00C54A91">
        <w:rPr>
          <w:rFonts w:ascii="Arial" w:hAnsi="Arial" w:cs="Arial"/>
          <w:color w:val="000000"/>
          <w:sz w:val="22"/>
          <w:szCs w:val="22"/>
        </w:rPr>
        <w:t>“</w:t>
      </w:r>
      <w:del w:id="165" w:author="Dan Bellinski" w:date="2016-07-25T18:56:00Z">
        <w:r w:rsidRPr="00C54A91" w:rsidDel="0016429F">
          <w:rPr>
            <w:rFonts w:ascii="Arial" w:hAnsi="Arial" w:cs="Arial"/>
            <w:color w:val="000000"/>
            <w:sz w:val="22"/>
            <w:szCs w:val="22"/>
          </w:rPr>
          <w:delText xml:space="preserve">We </w:delText>
        </w:r>
      </w:del>
      <w:ins w:id="166" w:author="Dan Bellinski" w:date="2016-07-25T18:56:00Z">
        <w:r w:rsidR="0016429F">
          <w:rPr>
            <w:rFonts w:ascii="Arial" w:hAnsi="Arial" w:cs="Arial"/>
            <w:color w:val="000000"/>
            <w:sz w:val="22"/>
            <w:szCs w:val="22"/>
          </w:rPr>
          <w:t>You</w:t>
        </w:r>
        <w:r w:rsidR="0016429F" w:rsidRPr="00C54A91">
          <w:rPr>
            <w:rFonts w:ascii="Arial" w:hAnsi="Arial" w:cs="Arial"/>
            <w:color w:val="000000"/>
            <w:sz w:val="22"/>
            <w:szCs w:val="22"/>
          </w:rPr>
          <w:t xml:space="preserve"> </w:t>
        </w:r>
      </w:ins>
      <w:del w:id="167" w:author="Dan Bellinski" w:date="2016-07-25T21:50:00Z">
        <w:r w:rsidR="00EE22C4" w:rsidDel="00EC1B71">
          <w:rPr>
            <w:rFonts w:ascii="Arial" w:hAnsi="Arial" w:cs="Arial"/>
            <w:color w:val="000000"/>
            <w:sz w:val="22"/>
            <w:szCs w:val="22"/>
          </w:rPr>
          <w:delText>merp</w:delText>
        </w:r>
        <w:r w:rsidRPr="00C54A91" w:rsidDel="00EC1B71">
          <w:rPr>
            <w:rFonts w:ascii="Arial" w:hAnsi="Arial" w:cs="Arial"/>
            <w:color w:val="000000"/>
            <w:sz w:val="22"/>
            <w:szCs w:val="22"/>
          </w:rPr>
          <w:delText>s</w:delText>
        </w:r>
      </w:del>
      <w:proofErr w:type="spellStart"/>
      <w:ins w:id="168" w:author="Dan Bellinski" w:date="2016-07-25T21:50:00Z">
        <w:r w:rsidR="00EC1B71">
          <w:rPr>
            <w:rFonts w:ascii="Arial" w:hAnsi="Arial" w:cs="Arial"/>
            <w:color w:val="000000"/>
            <w:sz w:val="22"/>
            <w:szCs w:val="22"/>
          </w:rPr>
          <w:t>rulens</w:t>
        </w:r>
      </w:ins>
      <w:proofErr w:type="spellEnd"/>
      <w:r w:rsidRPr="00C54A91">
        <w:rPr>
          <w:rFonts w:ascii="Arial" w:hAnsi="Arial" w:cs="Arial"/>
          <w:color w:val="000000"/>
          <w:sz w:val="22"/>
          <w:szCs w:val="22"/>
        </w:rPr>
        <w:t xml:space="preserve"> have mistreated the </w:t>
      </w:r>
      <w:proofErr w:type="spellStart"/>
      <w:ins w:id="169" w:author="Dan Bellinski" w:date="2016-07-24T12:18:00Z">
        <w:r w:rsidR="00851395">
          <w:rPr>
            <w:rFonts w:ascii="Arial" w:hAnsi="Arial" w:cs="Arial"/>
            <w:color w:val="000000"/>
            <w:sz w:val="22"/>
            <w:szCs w:val="22"/>
          </w:rPr>
          <w:t>imal</w:t>
        </w:r>
      </w:ins>
      <w:r w:rsidRPr="00C54A91">
        <w:rPr>
          <w:rFonts w:ascii="Arial" w:hAnsi="Arial" w:cs="Arial"/>
          <w:color w:val="000000"/>
          <w:sz w:val="22"/>
          <w:szCs w:val="22"/>
        </w:rPr>
        <w:t>s</w:t>
      </w:r>
      <w:proofErr w:type="spellEnd"/>
      <w:r w:rsidRPr="00C54A91">
        <w:rPr>
          <w:rFonts w:ascii="Arial" w:hAnsi="Arial" w:cs="Arial"/>
          <w:color w:val="000000"/>
          <w:sz w:val="22"/>
          <w:szCs w:val="22"/>
        </w:rPr>
        <w:t xml:space="preserve"> for far too long. </w:t>
      </w:r>
      <w:del w:id="170" w:author="Dan Bellinski" w:date="2016-07-25T18:56:00Z">
        <w:r w:rsidR="00EE22C4" w:rsidDel="0016429F">
          <w:rPr>
            <w:rFonts w:ascii="Arial" w:hAnsi="Arial" w:cs="Arial"/>
            <w:color w:val="000000"/>
            <w:sz w:val="22"/>
            <w:szCs w:val="22"/>
          </w:rPr>
          <w:delText>Merp</w:delText>
        </w:r>
        <w:r w:rsidRPr="00C54A91" w:rsidDel="0016429F">
          <w:rPr>
            <w:rFonts w:ascii="Arial" w:hAnsi="Arial" w:cs="Arial"/>
            <w:color w:val="000000"/>
            <w:sz w:val="22"/>
            <w:szCs w:val="22"/>
          </w:rPr>
          <w:delText xml:space="preserve">s </w:delText>
        </w:r>
      </w:del>
      <w:ins w:id="171" w:author="Dan Bellinski" w:date="2016-07-26T21:00:00Z">
        <w:r w:rsidR="009A00D9">
          <w:rPr>
            <w:rFonts w:ascii="Arial" w:hAnsi="Arial" w:cs="Arial"/>
            <w:color w:val="000000"/>
            <w:sz w:val="22"/>
            <w:szCs w:val="22"/>
          </w:rPr>
          <w:t>The silence of obedience gave the illusion of peace</w:t>
        </w:r>
      </w:ins>
      <w:del w:id="172" w:author="Dan Bellinski" w:date="2016-07-26T21:00:00Z">
        <w:r w:rsidRPr="00C54A91" w:rsidDel="009A00D9">
          <w:rPr>
            <w:rFonts w:ascii="Arial" w:hAnsi="Arial" w:cs="Arial"/>
            <w:color w:val="000000"/>
            <w:sz w:val="22"/>
            <w:szCs w:val="22"/>
          </w:rPr>
          <w:delText>thought there was harmony with the s because of their obedience</w:delText>
        </w:r>
      </w:del>
      <w:r w:rsidRPr="00C54A91">
        <w:rPr>
          <w:rFonts w:ascii="Arial" w:hAnsi="Arial" w:cs="Arial"/>
          <w:color w:val="000000"/>
          <w:sz w:val="22"/>
          <w:szCs w:val="22"/>
        </w:rPr>
        <w:t xml:space="preserve">. </w:t>
      </w:r>
      <w:del w:id="173" w:author="Dan Bellinski" w:date="2016-07-25T18:56:00Z">
        <w:r w:rsidRPr="00C54A91" w:rsidDel="0016429F">
          <w:rPr>
            <w:rFonts w:ascii="Arial" w:hAnsi="Arial" w:cs="Arial"/>
            <w:color w:val="000000"/>
            <w:sz w:val="22"/>
            <w:szCs w:val="22"/>
          </w:rPr>
          <w:delText xml:space="preserve">They’ve </w:delText>
        </w:r>
      </w:del>
      <w:ins w:id="174" w:author="Dan Bellinski" w:date="2016-07-25T18:56:00Z">
        <w:r w:rsidR="0016429F">
          <w:rPr>
            <w:rFonts w:ascii="Arial" w:hAnsi="Arial" w:cs="Arial"/>
            <w:color w:val="000000"/>
            <w:sz w:val="22"/>
            <w:szCs w:val="22"/>
          </w:rPr>
          <w:t>You</w:t>
        </w:r>
        <w:r w:rsidR="00424E92">
          <w:rPr>
            <w:rFonts w:ascii="Arial" w:hAnsi="Arial" w:cs="Arial"/>
            <w:color w:val="000000"/>
            <w:sz w:val="22"/>
            <w:szCs w:val="22"/>
          </w:rPr>
          <w:t xml:space="preserve"> ha</w:t>
        </w:r>
        <w:r w:rsidR="0016429F" w:rsidRPr="00C54A91">
          <w:rPr>
            <w:rFonts w:ascii="Arial" w:hAnsi="Arial" w:cs="Arial"/>
            <w:color w:val="000000"/>
            <w:sz w:val="22"/>
            <w:szCs w:val="22"/>
          </w:rPr>
          <w:t xml:space="preserve">ve </w:t>
        </w:r>
      </w:ins>
      <w:r w:rsidRPr="00C54A91">
        <w:rPr>
          <w:rFonts w:ascii="Arial" w:hAnsi="Arial" w:cs="Arial"/>
          <w:color w:val="000000"/>
          <w:sz w:val="22"/>
          <w:szCs w:val="22"/>
        </w:rPr>
        <w:t xml:space="preserve">failed to see the relationship from the </w:t>
      </w:r>
      <w:proofErr w:type="spellStart"/>
      <w:ins w:id="175" w:author="Dan Bellinski" w:date="2016-07-24T12:18:00Z">
        <w:r w:rsidR="00851395">
          <w:rPr>
            <w:rFonts w:ascii="Arial" w:hAnsi="Arial" w:cs="Arial"/>
            <w:color w:val="000000"/>
            <w:sz w:val="22"/>
            <w:szCs w:val="22"/>
          </w:rPr>
          <w:t>imal</w:t>
        </w:r>
      </w:ins>
      <w:r w:rsidRPr="00C54A91">
        <w:rPr>
          <w:rFonts w:ascii="Arial" w:hAnsi="Arial" w:cs="Arial"/>
          <w:color w:val="000000"/>
          <w:sz w:val="22"/>
          <w:szCs w:val="22"/>
        </w:rPr>
        <w:t>’s</w:t>
      </w:r>
      <w:proofErr w:type="spellEnd"/>
      <w:r w:rsidRPr="00C54A91">
        <w:rPr>
          <w:rFonts w:ascii="Arial" w:hAnsi="Arial" w:cs="Arial"/>
          <w:color w:val="000000"/>
          <w:sz w:val="22"/>
          <w:szCs w:val="22"/>
        </w:rPr>
        <w:t xml:space="preserve"> eyes. Why does it take such drastic measures to see what </w:t>
      </w:r>
      <w:ins w:id="176" w:author="Dan Bellinski" w:date="2016-07-25T18:56:00Z">
        <w:r w:rsidR="0016429F">
          <w:rPr>
            <w:rFonts w:ascii="Arial" w:hAnsi="Arial" w:cs="Arial"/>
            <w:color w:val="000000"/>
            <w:sz w:val="22"/>
            <w:szCs w:val="22"/>
          </w:rPr>
          <w:t>you</w:t>
        </w:r>
      </w:ins>
      <w:del w:id="177" w:author="Dan Bellinski" w:date="2016-07-25T18:56:00Z">
        <w:r w:rsidRPr="00C54A91" w:rsidDel="0016429F">
          <w:rPr>
            <w:rFonts w:ascii="Arial" w:hAnsi="Arial" w:cs="Arial"/>
            <w:color w:val="000000"/>
            <w:sz w:val="22"/>
            <w:szCs w:val="22"/>
          </w:rPr>
          <w:delText>we</w:delText>
        </w:r>
      </w:del>
      <w:r w:rsidRPr="00C54A91">
        <w:rPr>
          <w:rFonts w:ascii="Arial" w:hAnsi="Arial" w:cs="Arial"/>
          <w:color w:val="000000"/>
          <w:sz w:val="22"/>
          <w:szCs w:val="22"/>
        </w:rPr>
        <w:t xml:space="preserve">’re doing is wrong? The </w:t>
      </w:r>
      <w:del w:id="178" w:author="Dan Bellinski" w:date="2016-07-25T21:57:00Z">
        <w:r w:rsidRPr="00C54A91" w:rsidDel="00D96F13">
          <w:rPr>
            <w:rFonts w:ascii="Arial" w:hAnsi="Arial" w:cs="Arial"/>
            <w:color w:val="000000"/>
            <w:sz w:val="22"/>
            <w:szCs w:val="22"/>
          </w:rPr>
          <w:delText>fire</w:delText>
        </w:r>
      </w:del>
      <w:proofErr w:type="spellStart"/>
      <w:ins w:id="179" w:author="Dan Bellinski" w:date="2016-07-25T21:57:00Z">
        <w:r w:rsidR="00D96F13">
          <w:rPr>
            <w:rFonts w:ascii="Arial" w:hAnsi="Arial" w:cs="Arial"/>
            <w:color w:val="000000"/>
            <w:sz w:val="22"/>
            <w:szCs w:val="22"/>
          </w:rPr>
          <w:t>ignis</w:t>
        </w:r>
      </w:ins>
      <w:proofErr w:type="spellEnd"/>
      <w:r w:rsidRPr="00C54A91">
        <w:rPr>
          <w:rFonts w:ascii="Arial" w:hAnsi="Arial" w:cs="Arial"/>
          <w:color w:val="000000"/>
          <w:sz w:val="22"/>
          <w:szCs w:val="22"/>
        </w:rPr>
        <w:t xml:space="preserve"> world is ours.</w:t>
      </w:r>
      <w:del w:id="180" w:author="Dan Bellinski" w:date="2016-07-25T18:57:00Z">
        <w:r w:rsidRPr="00C54A91" w:rsidDel="001E134B">
          <w:rPr>
            <w:rFonts w:ascii="Arial" w:hAnsi="Arial" w:cs="Arial"/>
            <w:color w:val="000000"/>
            <w:sz w:val="22"/>
            <w:szCs w:val="22"/>
          </w:rPr>
          <w:delText xml:space="preserve"> -Mort</w:delText>
        </w:r>
      </w:del>
      <w:r w:rsidRPr="00C54A91">
        <w:rPr>
          <w:rFonts w:ascii="Arial" w:hAnsi="Arial" w:cs="Arial"/>
          <w:color w:val="000000"/>
          <w:sz w:val="22"/>
          <w:szCs w:val="22"/>
        </w:rPr>
        <w:t>”</w:t>
      </w:r>
    </w:p>
    <w:p w14:paraId="4C4C5FA1" w14:textId="0011D375" w:rsidR="003028D9" w:rsidRPr="00C54A91" w:rsidRDefault="00F06C14" w:rsidP="00C54A91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000000"/>
          <w:sz w:val="22"/>
          <w:szCs w:val="22"/>
        </w:rPr>
        <w:t>You must continue your journey</w:t>
      </w:r>
      <w:r w:rsidR="002405B9">
        <w:rPr>
          <w:rFonts w:ascii="Arial" w:hAnsi="Arial" w:cs="Arial"/>
          <w:color w:val="000000"/>
          <w:sz w:val="22"/>
          <w:szCs w:val="22"/>
        </w:rPr>
        <w:t xml:space="preserve"> to the last world, </w:t>
      </w:r>
      <w:del w:id="181" w:author="Dan Bellinski" w:date="2016-07-25T21:55:00Z">
        <w:r w:rsidR="002405B9" w:rsidDel="00015DD8">
          <w:rPr>
            <w:rFonts w:ascii="Arial" w:hAnsi="Arial" w:cs="Arial"/>
            <w:color w:val="000000"/>
            <w:sz w:val="22"/>
            <w:szCs w:val="22"/>
          </w:rPr>
          <w:delText>air</w:delText>
        </w:r>
      </w:del>
      <w:proofErr w:type="spellStart"/>
      <w:ins w:id="182" w:author="Dan Bellinski" w:date="2016-07-25T21:55:00Z">
        <w:r w:rsidR="00015DD8">
          <w:rPr>
            <w:rFonts w:ascii="Arial" w:hAnsi="Arial" w:cs="Arial"/>
            <w:color w:val="000000"/>
            <w:sz w:val="22"/>
            <w:szCs w:val="22"/>
          </w:rPr>
          <w:t>astra</w:t>
        </w:r>
      </w:ins>
      <w:proofErr w:type="spellEnd"/>
      <w:r w:rsidR="003028D9">
        <w:rPr>
          <w:rFonts w:ascii="Arial" w:hAnsi="Arial" w:cs="Arial"/>
          <w:color w:val="000000"/>
          <w:sz w:val="22"/>
          <w:szCs w:val="22"/>
        </w:rPr>
        <w:t>.</w:t>
      </w:r>
    </w:p>
    <w:p w14:paraId="1ADE3FC0" w14:textId="77777777" w:rsidR="00C54A91" w:rsidRPr="00C54A91" w:rsidRDefault="00C54A91" w:rsidP="00611493">
      <w:pPr>
        <w:pStyle w:val="Heading1"/>
        <w:rPr>
          <w:rFonts w:ascii="Times New Roman" w:eastAsia="Times New Roman" w:hAnsi="Times New Roman" w:cs="Times New Roman"/>
          <w:sz w:val="48"/>
          <w:szCs w:val="48"/>
        </w:rPr>
      </w:pPr>
      <w:r w:rsidRPr="00C54A91">
        <w:rPr>
          <w:rFonts w:eastAsia="Times New Roman"/>
        </w:rPr>
        <w:t>World 4</w:t>
      </w:r>
    </w:p>
    <w:p w14:paraId="5B405914" w14:textId="77777777" w:rsidR="00C54A91" w:rsidRPr="00C54A91" w:rsidRDefault="00C54A91" w:rsidP="009026D3">
      <w:pPr>
        <w:pStyle w:val="Heading2"/>
        <w:rPr>
          <w:rFonts w:ascii="Times New Roman" w:hAnsi="Times New Roman" w:cs="Times New Roman"/>
        </w:rPr>
      </w:pPr>
      <w:r w:rsidRPr="00C54A91">
        <w:t>Themes:</w:t>
      </w:r>
    </w:p>
    <w:p w14:paraId="4EA6342C" w14:textId="7B8B01D5" w:rsidR="00C54A91" w:rsidRPr="00C54A91" w:rsidRDefault="00C54A91" w:rsidP="00C54A91">
      <w:pPr>
        <w:rPr>
          <w:rFonts w:ascii="Times New Roman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 xml:space="preserve">(Realization of main character that </w:t>
      </w:r>
      <w:del w:id="183" w:author="Dan Bellinski" w:date="2016-07-25T21:50:00Z">
        <w:r w:rsidR="00EE22C4" w:rsidDel="00EC1B71">
          <w:rPr>
            <w:rFonts w:ascii="Arial" w:hAnsi="Arial" w:cs="Arial"/>
            <w:color w:val="000000"/>
            <w:sz w:val="22"/>
            <w:szCs w:val="22"/>
          </w:rPr>
          <w:delText>merp</w:delText>
        </w:r>
        <w:r w:rsidRPr="00C54A91" w:rsidDel="00EC1B71">
          <w:rPr>
            <w:rFonts w:ascii="Arial" w:hAnsi="Arial" w:cs="Arial"/>
            <w:color w:val="000000"/>
            <w:sz w:val="22"/>
            <w:szCs w:val="22"/>
          </w:rPr>
          <w:delText>s</w:delText>
        </w:r>
      </w:del>
      <w:proofErr w:type="spellStart"/>
      <w:ins w:id="184" w:author="Dan Bellinski" w:date="2016-07-25T21:50:00Z">
        <w:r w:rsidR="00EC1B71">
          <w:rPr>
            <w:rFonts w:ascii="Arial" w:hAnsi="Arial" w:cs="Arial"/>
            <w:color w:val="000000"/>
            <w:sz w:val="22"/>
            <w:szCs w:val="22"/>
          </w:rPr>
          <w:t>rulens</w:t>
        </w:r>
      </w:ins>
      <w:proofErr w:type="spellEnd"/>
      <w:r w:rsidRPr="00C54A91">
        <w:rPr>
          <w:rFonts w:ascii="Arial" w:hAnsi="Arial" w:cs="Arial"/>
          <w:color w:val="000000"/>
          <w:sz w:val="22"/>
          <w:szCs w:val="22"/>
        </w:rPr>
        <w:t xml:space="preserve"> aren’t treating </w:t>
      </w:r>
      <w:proofErr w:type="spellStart"/>
      <w:ins w:id="185" w:author="Dan Bellinski" w:date="2016-07-24T12:18:00Z">
        <w:r w:rsidR="00851395">
          <w:rPr>
            <w:rFonts w:ascii="Arial" w:hAnsi="Arial" w:cs="Arial"/>
            <w:color w:val="000000"/>
            <w:sz w:val="22"/>
            <w:szCs w:val="22"/>
          </w:rPr>
          <w:t>imal</w:t>
        </w:r>
      </w:ins>
      <w:r w:rsidRPr="00C54A91">
        <w:rPr>
          <w:rFonts w:ascii="Arial" w:hAnsi="Arial" w:cs="Arial"/>
          <w:color w:val="000000"/>
          <w:sz w:val="22"/>
          <w:szCs w:val="22"/>
        </w:rPr>
        <w:t>s</w:t>
      </w:r>
      <w:proofErr w:type="spellEnd"/>
      <w:r w:rsidRPr="00C54A91">
        <w:rPr>
          <w:rFonts w:ascii="Arial" w:hAnsi="Arial" w:cs="Arial"/>
          <w:color w:val="000000"/>
          <w:sz w:val="22"/>
          <w:szCs w:val="22"/>
        </w:rPr>
        <w:t xml:space="preserve"> fairly)</w:t>
      </w:r>
    </w:p>
    <w:p w14:paraId="592C6901" w14:textId="77777777" w:rsidR="00C54A91" w:rsidRPr="00C54A91" w:rsidRDefault="00C54A91" w:rsidP="00C54A91">
      <w:pPr>
        <w:rPr>
          <w:rFonts w:ascii="Times New Roman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>(Resolution of conflict on 4 main worlds)</w:t>
      </w:r>
    </w:p>
    <w:p w14:paraId="17C53038" w14:textId="77777777" w:rsidR="00C54A91" w:rsidRPr="00C54A91" w:rsidRDefault="00C54A91" w:rsidP="00C54A91">
      <w:pPr>
        <w:rPr>
          <w:rFonts w:ascii="Times New Roman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>(Moral: treat everything with love and respect)</w:t>
      </w:r>
    </w:p>
    <w:p w14:paraId="02D79A8E" w14:textId="77777777" w:rsidR="00C54A91" w:rsidRPr="00C54A91" w:rsidRDefault="00C54A91" w:rsidP="00C54A91">
      <w:pPr>
        <w:rPr>
          <w:rFonts w:ascii="Times New Roman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>(Setup 5th world that will be added in later expansion - actually the spirit realm)</w:t>
      </w:r>
    </w:p>
    <w:p w14:paraId="2450F4A2" w14:textId="77777777" w:rsidR="00C54A91" w:rsidRPr="00C54A91" w:rsidRDefault="00C54A91" w:rsidP="009026D3">
      <w:pPr>
        <w:pStyle w:val="Heading2"/>
        <w:rPr>
          <w:rFonts w:ascii="Times New Roman" w:hAnsi="Times New Roman" w:cs="Times New Roman"/>
        </w:rPr>
      </w:pPr>
      <w:r w:rsidRPr="00C54A91">
        <w:t>Level 1 - Beginning</w:t>
      </w:r>
    </w:p>
    <w:p w14:paraId="491B5C65" w14:textId="6376DB54" w:rsidR="00C54A91" w:rsidRPr="00C54A91" w:rsidRDefault="00914FD4" w:rsidP="00C54A91">
      <w:pPr>
        <w:rPr>
          <w:rFonts w:ascii="Times New Roman" w:eastAsiaTheme="minorHAnsi" w:hAnsi="Times New Roman" w:cs="Times New Roman"/>
        </w:rPr>
      </w:pPr>
      <w:r>
        <w:rPr>
          <w:rFonts w:ascii="Arial" w:hAnsi="Arial" w:cs="Arial"/>
          <w:color w:val="000000"/>
          <w:sz w:val="22"/>
          <w:szCs w:val="22"/>
        </w:rPr>
        <w:t>Y</w:t>
      </w:r>
      <w:r w:rsidR="00C54A91" w:rsidRPr="00C54A91">
        <w:rPr>
          <w:rFonts w:ascii="Arial" w:hAnsi="Arial" w:cs="Arial"/>
          <w:color w:val="000000"/>
          <w:sz w:val="22"/>
          <w:szCs w:val="22"/>
        </w:rPr>
        <w:t xml:space="preserve">ou </w:t>
      </w:r>
      <w:del w:id="186" w:author="Dan Bellinski" w:date="2016-07-24T12:19:00Z">
        <w:r w:rsidR="00C54A91" w:rsidRPr="00C54A91" w:rsidDel="00AC7CBD">
          <w:rPr>
            <w:rFonts w:ascii="Arial" w:hAnsi="Arial" w:cs="Arial"/>
            <w:color w:val="000000"/>
            <w:sz w:val="22"/>
            <w:szCs w:val="22"/>
          </w:rPr>
          <w:delText xml:space="preserve">began to </w:delText>
        </w:r>
      </w:del>
      <w:r w:rsidR="00C54A91" w:rsidRPr="00C54A91">
        <w:rPr>
          <w:rFonts w:ascii="Arial" w:hAnsi="Arial" w:cs="Arial"/>
          <w:color w:val="000000"/>
          <w:sz w:val="22"/>
          <w:szCs w:val="22"/>
        </w:rPr>
        <w:t>contemplate Mort’s words.</w:t>
      </w:r>
      <w:ins w:id="187" w:author="Dan Bellinski" w:date="2016-07-25T18:57:00Z">
        <w:r w:rsidR="006050B7">
          <w:rPr>
            <w:rFonts w:ascii="Arial" w:hAnsi="Arial" w:cs="Arial"/>
            <w:color w:val="000000"/>
            <w:sz w:val="22"/>
            <w:szCs w:val="22"/>
          </w:rPr>
          <w:t xml:space="preserve"> </w:t>
        </w:r>
      </w:ins>
      <w:del w:id="188" w:author="Dan Bellinski" w:date="2016-07-26T21:02:00Z">
        <w:r w:rsidR="00C54A91" w:rsidRPr="00C54A91" w:rsidDel="006050B7">
          <w:rPr>
            <w:rFonts w:ascii="Arial" w:hAnsi="Arial" w:cs="Arial"/>
            <w:color w:val="000000"/>
            <w:sz w:val="22"/>
            <w:szCs w:val="22"/>
          </w:rPr>
          <w:delText xml:space="preserve"> </w:delText>
        </w:r>
        <w:r w:rsidR="0074337C" w:rsidDel="006050B7">
          <w:rPr>
            <w:rFonts w:ascii="Arial" w:hAnsi="Arial" w:cs="Arial"/>
            <w:color w:val="000000"/>
            <w:sz w:val="22"/>
            <w:szCs w:val="22"/>
          </w:rPr>
          <w:delText>“</w:delText>
        </w:r>
      </w:del>
      <w:r w:rsidR="00C54A91" w:rsidRPr="00C54A91">
        <w:rPr>
          <w:rFonts w:ascii="Arial" w:hAnsi="Arial" w:cs="Arial"/>
          <w:color w:val="000000"/>
          <w:sz w:val="22"/>
          <w:szCs w:val="22"/>
        </w:rPr>
        <w:t xml:space="preserve">Are we </w:t>
      </w:r>
      <w:del w:id="189" w:author="Dan Bellinski" w:date="2016-07-25T21:50:00Z">
        <w:r w:rsidR="00EE22C4" w:rsidDel="00EC1B71">
          <w:rPr>
            <w:rFonts w:ascii="Arial" w:hAnsi="Arial" w:cs="Arial"/>
            <w:color w:val="000000"/>
            <w:sz w:val="22"/>
            <w:szCs w:val="22"/>
          </w:rPr>
          <w:delText>merp</w:delText>
        </w:r>
        <w:r w:rsidR="00C54A91" w:rsidRPr="00C54A91" w:rsidDel="00EC1B71">
          <w:rPr>
            <w:rFonts w:ascii="Arial" w:hAnsi="Arial" w:cs="Arial"/>
            <w:color w:val="000000"/>
            <w:sz w:val="22"/>
            <w:szCs w:val="22"/>
          </w:rPr>
          <w:delText>s</w:delText>
        </w:r>
      </w:del>
      <w:proofErr w:type="spellStart"/>
      <w:ins w:id="190" w:author="Dan Bellinski" w:date="2016-07-25T21:50:00Z">
        <w:r w:rsidR="00EC1B71">
          <w:rPr>
            <w:rFonts w:ascii="Arial" w:hAnsi="Arial" w:cs="Arial"/>
            <w:color w:val="000000"/>
            <w:sz w:val="22"/>
            <w:szCs w:val="22"/>
          </w:rPr>
          <w:t>rulens</w:t>
        </w:r>
      </w:ins>
      <w:proofErr w:type="spellEnd"/>
      <w:r w:rsidR="00C54A91" w:rsidRPr="00C54A91">
        <w:rPr>
          <w:rFonts w:ascii="Arial" w:hAnsi="Arial" w:cs="Arial"/>
          <w:color w:val="000000"/>
          <w:sz w:val="22"/>
          <w:szCs w:val="22"/>
        </w:rPr>
        <w:t xml:space="preserve"> just? Did we go too far with our rule over the </w:t>
      </w:r>
      <w:proofErr w:type="spellStart"/>
      <w:ins w:id="191" w:author="Dan Bellinski" w:date="2016-07-24T12:18:00Z">
        <w:r w:rsidR="00851395">
          <w:rPr>
            <w:rFonts w:ascii="Arial" w:hAnsi="Arial" w:cs="Arial"/>
            <w:color w:val="000000"/>
            <w:sz w:val="22"/>
            <w:szCs w:val="22"/>
          </w:rPr>
          <w:t>imal</w:t>
        </w:r>
      </w:ins>
      <w:r w:rsidR="00C54A91" w:rsidRPr="00C54A91">
        <w:rPr>
          <w:rFonts w:ascii="Arial" w:hAnsi="Arial" w:cs="Arial"/>
          <w:color w:val="000000"/>
          <w:sz w:val="22"/>
          <w:szCs w:val="22"/>
        </w:rPr>
        <w:t>s</w:t>
      </w:r>
      <w:proofErr w:type="spellEnd"/>
      <w:r w:rsidR="00C54A91" w:rsidRPr="00C54A91">
        <w:rPr>
          <w:rFonts w:ascii="Arial" w:hAnsi="Arial" w:cs="Arial"/>
          <w:color w:val="000000"/>
          <w:sz w:val="22"/>
          <w:szCs w:val="22"/>
        </w:rPr>
        <w:t>?</w:t>
      </w:r>
      <w:del w:id="192" w:author="Dan Bellinski" w:date="2016-07-26T21:02:00Z">
        <w:r w:rsidR="0074337C" w:rsidDel="006050B7">
          <w:rPr>
            <w:rFonts w:ascii="Arial" w:hAnsi="Arial" w:cs="Arial"/>
            <w:color w:val="000000"/>
            <w:sz w:val="22"/>
            <w:szCs w:val="22"/>
          </w:rPr>
          <w:delText>”</w:delText>
        </w:r>
      </w:del>
      <w:r w:rsidR="00C54A91" w:rsidRPr="00C54A91">
        <w:rPr>
          <w:rFonts w:ascii="Arial" w:hAnsi="Arial" w:cs="Arial"/>
          <w:color w:val="000000"/>
          <w:sz w:val="22"/>
          <w:szCs w:val="22"/>
        </w:rPr>
        <w:t xml:space="preserve"> </w:t>
      </w:r>
      <w:ins w:id="193" w:author="Dan Bellinski" w:date="2016-07-24T12:20:00Z">
        <w:r w:rsidR="00AC7CBD" w:rsidRPr="00092075">
          <w:rPr>
            <w:rFonts w:ascii="Arial" w:hAnsi="Arial" w:cs="Arial"/>
            <w:color w:val="000000"/>
            <w:sz w:val="22"/>
            <w:szCs w:val="22"/>
          </w:rPr>
          <w:t>You realize Mort’s mission was not about power, but about justice.</w:t>
        </w:r>
      </w:ins>
      <w:del w:id="194" w:author="Dan Bellinski" w:date="2016-07-24T12:20:00Z">
        <w:r w:rsidR="00C54A91" w:rsidRPr="00C54A91" w:rsidDel="00AC7CBD">
          <w:rPr>
            <w:rFonts w:ascii="Arial" w:hAnsi="Arial" w:cs="Arial"/>
            <w:color w:val="000000"/>
            <w:sz w:val="22"/>
            <w:szCs w:val="22"/>
          </w:rPr>
          <w:delText>I must find Mort, the man who can communicate with them, and understand what they desire.</w:delText>
        </w:r>
      </w:del>
    </w:p>
    <w:p w14:paraId="39B479B1" w14:textId="0C5C658E" w:rsidR="00C54A91" w:rsidRPr="00C54A91" w:rsidRDefault="00227F00" w:rsidP="009026D3">
      <w:pPr>
        <w:pStyle w:val="Heading2"/>
        <w:rPr>
          <w:rFonts w:ascii="Times New Roman" w:hAnsi="Times New Roman" w:cs="Times New Roman"/>
        </w:rPr>
      </w:pPr>
      <w:r>
        <w:t>Level 8 - Beginnin</w:t>
      </w:r>
      <w:r w:rsidR="00C54A91" w:rsidRPr="00C54A91">
        <w:t>g</w:t>
      </w:r>
    </w:p>
    <w:p w14:paraId="201BC09F" w14:textId="1553CD42" w:rsidR="00C54A91" w:rsidRDefault="00F0259E" w:rsidP="00C54A91">
      <w:pPr>
        <w:rPr>
          <w:ins w:id="195" w:author="Dan Bellinski" w:date="2016-07-25T22:08:00Z"/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After trekking halfway across the </w:t>
      </w:r>
      <w:del w:id="196" w:author="Dan Bellinski" w:date="2016-07-25T21:55:00Z">
        <w:r w:rsidDel="00015DD8">
          <w:rPr>
            <w:rFonts w:ascii="Arial" w:hAnsi="Arial" w:cs="Arial"/>
            <w:color w:val="000000"/>
            <w:sz w:val="22"/>
            <w:szCs w:val="22"/>
          </w:rPr>
          <w:delText>air</w:delText>
        </w:r>
      </w:del>
      <w:proofErr w:type="spellStart"/>
      <w:ins w:id="197" w:author="Dan Bellinski" w:date="2016-07-25T21:55:00Z">
        <w:r w:rsidR="00015DD8">
          <w:rPr>
            <w:rFonts w:ascii="Arial" w:hAnsi="Arial" w:cs="Arial"/>
            <w:color w:val="000000"/>
            <w:sz w:val="22"/>
            <w:szCs w:val="22"/>
          </w:rPr>
          <w:t>astra</w:t>
        </w:r>
      </w:ins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world, y</w:t>
      </w:r>
      <w:r w:rsidR="00C54A91" w:rsidRPr="00C54A91">
        <w:rPr>
          <w:rFonts w:ascii="Arial" w:hAnsi="Arial" w:cs="Arial"/>
          <w:color w:val="000000"/>
          <w:sz w:val="22"/>
          <w:szCs w:val="22"/>
        </w:rPr>
        <w:t>ou see Mort in the distance</w:t>
      </w:r>
      <w:r>
        <w:rPr>
          <w:rFonts w:ascii="Arial" w:hAnsi="Arial" w:cs="Arial"/>
          <w:color w:val="000000"/>
          <w:sz w:val="22"/>
          <w:szCs w:val="22"/>
        </w:rPr>
        <w:t>!</w:t>
      </w:r>
      <w:r w:rsidR="00C54A91" w:rsidRPr="00C54A91">
        <w:rPr>
          <w:rFonts w:ascii="Arial" w:hAnsi="Arial" w:cs="Arial"/>
          <w:color w:val="000000"/>
          <w:sz w:val="22"/>
          <w:szCs w:val="22"/>
        </w:rPr>
        <w:t xml:space="preserve"> You’re gaining on him.</w:t>
      </w:r>
    </w:p>
    <w:p w14:paraId="33525559" w14:textId="29933946" w:rsidR="00793077" w:rsidRDefault="00793077" w:rsidP="00066019">
      <w:pPr>
        <w:pStyle w:val="Heading2"/>
        <w:rPr>
          <w:ins w:id="198" w:author="Dan Bellinski" w:date="2016-07-25T22:08:00Z"/>
        </w:rPr>
        <w:pPrChange w:id="199" w:author="Dan Bellinski" w:date="2016-07-25T22:10:00Z">
          <w:pPr/>
        </w:pPrChange>
      </w:pPr>
      <w:ins w:id="200" w:author="Dan Bellinski" w:date="2016-07-25T22:08:00Z">
        <w:r>
          <w:t>Level 11 – Beginning</w:t>
        </w:r>
      </w:ins>
    </w:p>
    <w:p w14:paraId="7A4D5602" w14:textId="2F49A358" w:rsidR="00793077" w:rsidRDefault="00793077" w:rsidP="00C54A91">
      <w:pPr>
        <w:rPr>
          <w:ins w:id="201" w:author="Dan Bellinski" w:date="2016-07-25T22:10:00Z"/>
          <w:rFonts w:ascii="Arial" w:hAnsi="Arial" w:cs="Arial"/>
          <w:color w:val="000000"/>
          <w:sz w:val="22"/>
          <w:szCs w:val="22"/>
        </w:rPr>
      </w:pPr>
      <w:ins w:id="202" w:author="Dan Bellinski" w:date="2016-07-25T22:08:00Z">
        <w:r>
          <w:rPr>
            <w:rFonts w:ascii="Arial" w:hAnsi="Arial" w:cs="Arial"/>
            <w:color w:val="000000"/>
            <w:sz w:val="22"/>
            <w:szCs w:val="22"/>
          </w:rPr>
          <w:t>Narrator: Oh my gosh! I think I see some bananas falling out of Mort</w:t>
        </w:r>
      </w:ins>
      <w:ins w:id="203" w:author="Dan Bellinski" w:date="2016-07-25T22:09:00Z">
        <w:r>
          <w:rPr>
            <w:rFonts w:ascii="Arial" w:hAnsi="Arial" w:cs="Arial"/>
            <w:color w:val="000000"/>
            <w:sz w:val="22"/>
            <w:szCs w:val="22"/>
          </w:rPr>
          <w:t xml:space="preserve">’s pack. Wow this is good news. I have never been so excited for you to see a banana. Hurry up and get them before the </w:t>
        </w:r>
        <w:proofErr w:type="spellStart"/>
        <w:r>
          <w:rPr>
            <w:rFonts w:ascii="Arial" w:hAnsi="Arial" w:cs="Arial"/>
            <w:color w:val="000000"/>
            <w:sz w:val="22"/>
            <w:szCs w:val="22"/>
          </w:rPr>
          <w:t>Imals</w:t>
        </w:r>
        <w:proofErr w:type="spellEnd"/>
        <w:r>
          <w:rPr>
            <w:rFonts w:ascii="Arial" w:hAnsi="Arial" w:cs="Arial"/>
            <w:color w:val="000000"/>
            <w:sz w:val="22"/>
            <w:szCs w:val="22"/>
          </w:rPr>
          <w:t>.</w:t>
        </w:r>
      </w:ins>
    </w:p>
    <w:p w14:paraId="12C262C7" w14:textId="6AC23FB9" w:rsidR="00525142" w:rsidRPr="00C54A91" w:rsidRDefault="00707D07" w:rsidP="00C54A91">
      <w:pPr>
        <w:rPr>
          <w:rFonts w:ascii="Times New Roman" w:eastAsiaTheme="minorHAnsi" w:hAnsi="Times New Roman" w:cs="Times New Roman"/>
        </w:rPr>
      </w:pPr>
      <w:ins w:id="204" w:author="Dan Bellinski" w:date="2016-07-25T22:10:00Z">
        <w:r>
          <w:rPr>
            <w:rFonts w:ascii="Arial" w:hAnsi="Arial" w:cs="Arial"/>
            <w:color w:val="000000"/>
            <w:sz w:val="22"/>
            <w:szCs w:val="22"/>
          </w:rPr>
          <w:t>You reach the banana pile from Mort</w:t>
        </w:r>
      </w:ins>
      <w:ins w:id="205" w:author="Dan Bellinski" w:date="2016-07-25T22:11:00Z">
        <w:r>
          <w:rPr>
            <w:rFonts w:ascii="Arial" w:hAnsi="Arial" w:cs="Arial"/>
            <w:color w:val="000000"/>
            <w:sz w:val="22"/>
            <w:szCs w:val="22"/>
          </w:rPr>
          <w:t>’s pack</w:t>
        </w:r>
      </w:ins>
      <w:ins w:id="206" w:author="Dan Bellinski" w:date="2016-07-25T22:10:00Z">
        <w:r w:rsidR="00525142">
          <w:rPr>
            <w:rFonts w:ascii="Arial" w:hAnsi="Arial" w:cs="Arial"/>
            <w:color w:val="000000"/>
            <w:sz w:val="22"/>
            <w:szCs w:val="22"/>
          </w:rPr>
          <w:t xml:space="preserve">. You eat one and smile. You eat another and smile again. Eventually you eat about 12 bananas. </w:t>
        </w:r>
      </w:ins>
      <w:ins w:id="207" w:author="Dan Bellinski" w:date="2016-07-25T22:11:00Z">
        <w:r w:rsidR="007A35B4">
          <w:rPr>
            <w:rFonts w:ascii="Arial" w:hAnsi="Arial" w:cs="Arial"/>
            <w:color w:val="000000"/>
            <w:sz w:val="22"/>
            <w:szCs w:val="22"/>
          </w:rPr>
          <w:t>Surprising</w:t>
        </w:r>
      </w:ins>
      <w:ins w:id="208" w:author="Dan Bellinski" w:date="2016-07-25T22:10:00Z">
        <w:r w:rsidR="00525142">
          <w:rPr>
            <w:rFonts w:ascii="Arial" w:hAnsi="Arial" w:cs="Arial"/>
            <w:color w:val="000000"/>
            <w:sz w:val="22"/>
            <w:szCs w:val="22"/>
          </w:rPr>
          <w:t>, you find yourself wanting more bananas.</w:t>
        </w:r>
      </w:ins>
    </w:p>
    <w:p w14:paraId="63B944B0" w14:textId="77777777" w:rsidR="00C54A91" w:rsidRPr="00C54A91" w:rsidRDefault="00C54A91" w:rsidP="009026D3">
      <w:pPr>
        <w:pStyle w:val="Heading2"/>
        <w:rPr>
          <w:rFonts w:ascii="Times New Roman" w:hAnsi="Times New Roman" w:cs="Times New Roman"/>
        </w:rPr>
      </w:pPr>
      <w:r w:rsidRPr="00C54A91">
        <w:t>Level 16 - End of Level</w:t>
      </w:r>
    </w:p>
    <w:p w14:paraId="558D053A" w14:textId="77777777" w:rsidR="00C54A91" w:rsidRPr="00C54A91" w:rsidRDefault="00C54A91" w:rsidP="00C54A91">
      <w:pPr>
        <w:rPr>
          <w:rFonts w:ascii="Times New Roman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>You catch up to Mort and finally have the confrontation you’ve fought so hard to secure.</w:t>
      </w:r>
    </w:p>
    <w:p w14:paraId="1E0E747D" w14:textId="7712F690" w:rsidR="00C54A91" w:rsidRPr="00C54A91" w:rsidRDefault="00C54A91" w:rsidP="00C54A91">
      <w:pPr>
        <w:rPr>
          <w:rFonts w:ascii="Times New Roman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>“</w:t>
      </w:r>
      <w:ins w:id="209" w:author="Dan Bellinski" w:date="2016-07-25T18:57:00Z">
        <w:r w:rsidR="0029709E" w:rsidRPr="00C54A91">
          <w:rPr>
            <w:rFonts w:ascii="Arial" w:hAnsi="Arial" w:cs="Arial"/>
            <w:color w:val="000000"/>
            <w:sz w:val="22"/>
            <w:szCs w:val="22"/>
          </w:rPr>
          <w:t xml:space="preserve">Mort, you have helped me see </w:t>
        </w:r>
        <w:r w:rsidR="0029709E">
          <w:rPr>
            <w:rFonts w:ascii="Arial" w:hAnsi="Arial" w:cs="Arial"/>
            <w:color w:val="000000"/>
            <w:sz w:val="22"/>
            <w:szCs w:val="22"/>
          </w:rPr>
          <w:t>the</w:t>
        </w:r>
        <w:r w:rsidR="0029709E" w:rsidRPr="00C54A91">
          <w:rPr>
            <w:rFonts w:ascii="Arial" w:hAnsi="Arial" w:cs="Arial"/>
            <w:color w:val="000000"/>
            <w:sz w:val="22"/>
            <w:szCs w:val="22"/>
          </w:rPr>
          <w:t xml:space="preserve"> faults</w:t>
        </w:r>
        <w:r w:rsidR="0029709E">
          <w:rPr>
            <w:rFonts w:ascii="Arial" w:hAnsi="Arial" w:cs="Arial"/>
            <w:color w:val="000000"/>
            <w:sz w:val="22"/>
            <w:szCs w:val="22"/>
          </w:rPr>
          <w:t xml:space="preserve"> of the </w:t>
        </w:r>
      </w:ins>
      <w:proofErr w:type="spellStart"/>
      <w:ins w:id="210" w:author="Dan Bellinski" w:date="2016-07-25T21:50:00Z">
        <w:r w:rsidR="00EC1B71">
          <w:rPr>
            <w:rFonts w:ascii="Arial" w:hAnsi="Arial" w:cs="Arial"/>
            <w:color w:val="000000"/>
            <w:sz w:val="22"/>
            <w:szCs w:val="22"/>
          </w:rPr>
          <w:t>Rulens</w:t>
        </w:r>
      </w:ins>
      <w:proofErr w:type="spellEnd"/>
      <w:del w:id="211" w:author="Dan Bellinski" w:date="2016-07-25T18:57:00Z">
        <w:r w:rsidRPr="00C54A91" w:rsidDel="0029709E">
          <w:rPr>
            <w:rFonts w:ascii="Arial" w:hAnsi="Arial" w:cs="Arial"/>
            <w:color w:val="000000"/>
            <w:sz w:val="22"/>
            <w:szCs w:val="22"/>
          </w:rPr>
          <w:delText xml:space="preserve">Mort, as a leader of the </w:delText>
        </w:r>
        <w:r w:rsidR="00EE22C4" w:rsidDel="0029709E">
          <w:rPr>
            <w:rFonts w:ascii="Arial" w:hAnsi="Arial" w:cs="Arial"/>
            <w:color w:val="000000"/>
            <w:sz w:val="22"/>
            <w:szCs w:val="22"/>
          </w:rPr>
          <w:delText>merp</w:delText>
        </w:r>
        <w:r w:rsidRPr="00C54A91" w:rsidDel="0029709E">
          <w:rPr>
            <w:rFonts w:ascii="Arial" w:hAnsi="Arial" w:cs="Arial"/>
            <w:color w:val="000000"/>
            <w:sz w:val="22"/>
            <w:szCs w:val="22"/>
          </w:rPr>
          <w:delText>s, you have helped me see our faults</w:delText>
        </w:r>
      </w:del>
      <w:r w:rsidRPr="00C54A91">
        <w:rPr>
          <w:rFonts w:ascii="Arial" w:hAnsi="Arial" w:cs="Arial"/>
          <w:color w:val="000000"/>
          <w:sz w:val="22"/>
          <w:szCs w:val="22"/>
        </w:rPr>
        <w:t xml:space="preserve">. </w:t>
      </w:r>
      <w:del w:id="212" w:author="Dan Bellinski" w:date="2016-07-26T21:02:00Z">
        <w:r w:rsidRPr="00C54A91" w:rsidDel="006050B7">
          <w:rPr>
            <w:rFonts w:ascii="Arial" w:hAnsi="Arial" w:cs="Arial"/>
            <w:color w:val="000000"/>
            <w:sz w:val="22"/>
            <w:szCs w:val="22"/>
          </w:rPr>
          <w:delText>We let o</w:delText>
        </w:r>
      </w:del>
      <w:ins w:id="213" w:author="Dan Bellinski" w:date="2016-07-26T21:02:00Z">
        <w:r w:rsidR="006050B7">
          <w:rPr>
            <w:rFonts w:ascii="Arial" w:hAnsi="Arial" w:cs="Arial"/>
            <w:color w:val="000000"/>
            <w:sz w:val="22"/>
            <w:szCs w:val="22"/>
          </w:rPr>
          <w:t>O</w:t>
        </w:r>
      </w:ins>
      <w:r w:rsidRPr="00C54A91">
        <w:rPr>
          <w:rFonts w:ascii="Arial" w:hAnsi="Arial" w:cs="Arial"/>
          <w:color w:val="000000"/>
          <w:sz w:val="22"/>
          <w:szCs w:val="22"/>
        </w:rPr>
        <w:t xml:space="preserve">ur </w:t>
      </w:r>
      <w:del w:id="214" w:author="Dan Bellinski" w:date="2016-07-24T12:20:00Z">
        <w:r w:rsidRPr="00C54A91" w:rsidDel="00B52D89">
          <w:rPr>
            <w:rFonts w:ascii="Arial" w:hAnsi="Arial" w:cs="Arial"/>
            <w:color w:val="000000"/>
            <w:sz w:val="22"/>
            <w:szCs w:val="22"/>
          </w:rPr>
          <w:delText xml:space="preserve">greed </w:delText>
        </w:r>
      </w:del>
      <w:ins w:id="215" w:author="Dan Bellinski" w:date="2016-07-24T12:20:00Z">
        <w:r w:rsidR="00B52D89">
          <w:rPr>
            <w:rFonts w:ascii="Arial" w:hAnsi="Arial" w:cs="Arial"/>
            <w:color w:val="000000"/>
            <w:sz w:val="22"/>
            <w:szCs w:val="22"/>
          </w:rPr>
          <w:t>egos</w:t>
        </w:r>
        <w:r w:rsidR="00B52D89" w:rsidRPr="00C54A91">
          <w:rPr>
            <w:rFonts w:ascii="Arial" w:hAnsi="Arial" w:cs="Arial"/>
            <w:color w:val="000000"/>
            <w:sz w:val="22"/>
            <w:szCs w:val="22"/>
          </w:rPr>
          <w:t xml:space="preserve"> </w:t>
        </w:r>
      </w:ins>
      <w:r w:rsidRPr="00C54A91">
        <w:rPr>
          <w:rFonts w:ascii="Arial" w:hAnsi="Arial" w:cs="Arial"/>
          <w:color w:val="000000"/>
          <w:sz w:val="22"/>
          <w:szCs w:val="22"/>
        </w:rPr>
        <w:t xml:space="preserve">and our power control us. We surrender. </w:t>
      </w:r>
      <w:ins w:id="216" w:author="Dan Bellinski" w:date="2016-07-25T18:58:00Z">
        <w:r w:rsidR="0029709E">
          <w:rPr>
            <w:rFonts w:ascii="Arial" w:hAnsi="Arial" w:cs="Arial"/>
            <w:color w:val="000000"/>
            <w:sz w:val="22"/>
            <w:szCs w:val="22"/>
          </w:rPr>
          <w:t xml:space="preserve">As a leader of the </w:t>
        </w:r>
      </w:ins>
      <w:proofErr w:type="spellStart"/>
      <w:ins w:id="217" w:author="Dan Bellinski" w:date="2016-07-25T21:50:00Z">
        <w:r w:rsidR="00EC1B71">
          <w:rPr>
            <w:rFonts w:ascii="Arial" w:hAnsi="Arial" w:cs="Arial"/>
            <w:color w:val="000000"/>
            <w:sz w:val="22"/>
            <w:szCs w:val="22"/>
          </w:rPr>
          <w:t>rulens</w:t>
        </w:r>
      </w:ins>
      <w:proofErr w:type="spellEnd"/>
      <w:ins w:id="218" w:author="Dan Bellinski" w:date="2016-07-25T18:58:00Z">
        <w:r w:rsidR="0029709E">
          <w:rPr>
            <w:rFonts w:ascii="Arial" w:hAnsi="Arial" w:cs="Arial"/>
            <w:color w:val="000000"/>
            <w:sz w:val="22"/>
            <w:szCs w:val="22"/>
          </w:rPr>
          <w:t xml:space="preserve">, </w:t>
        </w:r>
      </w:ins>
      <w:r w:rsidRPr="00C54A91">
        <w:rPr>
          <w:rFonts w:ascii="Arial" w:hAnsi="Arial" w:cs="Arial"/>
          <w:color w:val="000000"/>
          <w:sz w:val="22"/>
          <w:szCs w:val="22"/>
        </w:rPr>
        <w:t xml:space="preserve">I pledge our peace to the </w:t>
      </w:r>
      <w:proofErr w:type="spellStart"/>
      <w:ins w:id="219" w:author="Dan Bellinski" w:date="2016-07-24T12:18:00Z">
        <w:r w:rsidR="00851395">
          <w:rPr>
            <w:rFonts w:ascii="Arial" w:hAnsi="Arial" w:cs="Arial"/>
            <w:color w:val="000000"/>
            <w:sz w:val="22"/>
            <w:szCs w:val="22"/>
          </w:rPr>
          <w:t>imal</w:t>
        </w:r>
      </w:ins>
      <w:r w:rsidRPr="00C54A91">
        <w:rPr>
          <w:rFonts w:ascii="Arial" w:hAnsi="Arial" w:cs="Arial"/>
          <w:color w:val="000000"/>
          <w:sz w:val="22"/>
          <w:szCs w:val="22"/>
        </w:rPr>
        <w:t>s</w:t>
      </w:r>
      <w:proofErr w:type="spellEnd"/>
      <w:r w:rsidRPr="00C54A91">
        <w:rPr>
          <w:rFonts w:ascii="Arial" w:hAnsi="Arial" w:cs="Arial"/>
          <w:color w:val="000000"/>
          <w:sz w:val="22"/>
          <w:szCs w:val="22"/>
        </w:rPr>
        <w:t xml:space="preserve"> and promise to treat every living thing with the respect and love that it deserves.</w:t>
      </w:r>
      <w:ins w:id="220" w:author="Dan Bellinski" w:date="2016-07-24T12:21:00Z">
        <w:r w:rsidR="00393B37">
          <w:rPr>
            <w:rFonts w:ascii="Arial" w:hAnsi="Arial" w:cs="Arial"/>
            <w:color w:val="000000"/>
            <w:sz w:val="22"/>
            <w:szCs w:val="22"/>
          </w:rPr>
          <w:t xml:space="preserve"> </w:t>
        </w:r>
        <w:proofErr w:type="spellStart"/>
        <w:r w:rsidR="00393B37">
          <w:rPr>
            <w:rFonts w:ascii="Arial" w:hAnsi="Arial" w:cs="Arial"/>
            <w:color w:val="000000"/>
            <w:sz w:val="22"/>
            <w:szCs w:val="22"/>
          </w:rPr>
          <w:t>Imals</w:t>
        </w:r>
        <w:proofErr w:type="spellEnd"/>
        <w:r w:rsidR="00393B37">
          <w:rPr>
            <w:rFonts w:ascii="Arial" w:hAnsi="Arial" w:cs="Arial"/>
            <w:color w:val="000000"/>
            <w:sz w:val="22"/>
            <w:szCs w:val="22"/>
          </w:rPr>
          <w:t xml:space="preserve"> will live in true freedom across the 4 worlds.</w:t>
        </w:r>
      </w:ins>
      <w:r w:rsidRPr="00C54A91">
        <w:rPr>
          <w:rFonts w:ascii="Arial" w:hAnsi="Arial" w:cs="Arial"/>
          <w:color w:val="000000"/>
          <w:sz w:val="22"/>
          <w:szCs w:val="22"/>
        </w:rPr>
        <w:t>”</w:t>
      </w:r>
    </w:p>
    <w:p w14:paraId="2B97A0E6" w14:textId="680073D6" w:rsidR="00C54A91" w:rsidRPr="00C54A91" w:rsidRDefault="00C54A91" w:rsidP="00C54A91">
      <w:pPr>
        <w:rPr>
          <w:rFonts w:ascii="Times New Roman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 xml:space="preserve">Mort and Jim talked for hours, of their childhood, of a world in which </w:t>
      </w:r>
      <w:proofErr w:type="spellStart"/>
      <w:ins w:id="221" w:author="Dan Bellinski" w:date="2016-07-24T12:18:00Z">
        <w:r w:rsidR="00851395">
          <w:rPr>
            <w:rFonts w:ascii="Arial" w:hAnsi="Arial" w:cs="Arial"/>
            <w:color w:val="000000"/>
            <w:sz w:val="22"/>
            <w:szCs w:val="22"/>
          </w:rPr>
          <w:t>imal</w:t>
        </w:r>
      </w:ins>
      <w:r w:rsidRPr="00C54A91">
        <w:rPr>
          <w:rFonts w:ascii="Arial" w:hAnsi="Arial" w:cs="Arial"/>
          <w:color w:val="000000"/>
          <w:sz w:val="22"/>
          <w:szCs w:val="22"/>
        </w:rPr>
        <w:t>s</w:t>
      </w:r>
      <w:proofErr w:type="spellEnd"/>
      <w:r w:rsidRPr="00C54A91">
        <w:rPr>
          <w:rFonts w:ascii="Arial" w:hAnsi="Arial" w:cs="Arial"/>
          <w:color w:val="000000"/>
          <w:sz w:val="22"/>
          <w:szCs w:val="22"/>
        </w:rPr>
        <w:t xml:space="preserve"> and </w:t>
      </w:r>
      <w:del w:id="222" w:author="Dan Bellinski" w:date="2016-07-25T21:50:00Z">
        <w:r w:rsidR="00EE22C4" w:rsidDel="00EC1B71">
          <w:rPr>
            <w:rFonts w:ascii="Arial" w:hAnsi="Arial" w:cs="Arial"/>
            <w:color w:val="000000"/>
            <w:sz w:val="22"/>
            <w:szCs w:val="22"/>
          </w:rPr>
          <w:delText>merp</w:delText>
        </w:r>
        <w:r w:rsidRPr="00C54A91" w:rsidDel="00EC1B71">
          <w:rPr>
            <w:rFonts w:ascii="Arial" w:hAnsi="Arial" w:cs="Arial"/>
            <w:color w:val="000000"/>
            <w:sz w:val="22"/>
            <w:szCs w:val="22"/>
          </w:rPr>
          <w:delText>s</w:delText>
        </w:r>
      </w:del>
      <w:proofErr w:type="spellStart"/>
      <w:ins w:id="223" w:author="Dan Bellinski" w:date="2016-07-25T21:50:00Z">
        <w:r w:rsidR="00EC1B71">
          <w:rPr>
            <w:rFonts w:ascii="Arial" w:hAnsi="Arial" w:cs="Arial"/>
            <w:color w:val="000000"/>
            <w:sz w:val="22"/>
            <w:szCs w:val="22"/>
          </w:rPr>
          <w:t>rulens</w:t>
        </w:r>
      </w:ins>
      <w:proofErr w:type="spellEnd"/>
      <w:r w:rsidRPr="00C54A91">
        <w:rPr>
          <w:rFonts w:ascii="Arial" w:hAnsi="Arial" w:cs="Arial"/>
          <w:color w:val="000000"/>
          <w:sz w:val="22"/>
          <w:szCs w:val="22"/>
        </w:rPr>
        <w:t xml:space="preserve"> could live together</w:t>
      </w:r>
      <w:ins w:id="224" w:author="Dan Bellinski" w:date="2016-07-24T13:13:00Z">
        <w:r w:rsidR="005B48D5">
          <w:rPr>
            <w:rFonts w:ascii="Arial" w:hAnsi="Arial" w:cs="Arial"/>
            <w:color w:val="000000"/>
            <w:sz w:val="22"/>
            <w:szCs w:val="22"/>
          </w:rPr>
          <w:t xml:space="preserve"> and both be free</w:t>
        </w:r>
      </w:ins>
      <w:r w:rsidRPr="00C54A91">
        <w:rPr>
          <w:rFonts w:ascii="Arial" w:hAnsi="Arial" w:cs="Arial"/>
          <w:color w:val="000000"/>
          <w:sz w:val="22"/>
          <w:szCs w:val="22"/>
        </w:rPr>
        <w:t>. As leaders of their people, they signed a treaty and made a commitment to uphold the words they wrote.</w:t>
      </w:r>
    </w:p>
    <w:p w14:paraId="730467F3" w14:textId="7468C2C3" w:rsidR="00C54A91" w:rsidRPr="00C54A91" w:rsidRDefault="00C54A91" w:rsidP="00C54A91">
      <w:pPr>
        <w:rPr>
          <w:rFonts w:ascii="Times New Roman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 xml:space="preserve">It all seemed as though the worlds would be at peace once again, this time </w:t>
      </w:r>
      <w:del w:id="225" w:author="Dan Bellinski" w:date="2016-07-25T21:50:00Z">
        <w:r w:rsidR="00EE22C4" w:rsidDel="00EC1B71">
          <w:rPr>
            <w:rFonts w:ascii="Arial" w:hAnsi="Arial" w:cs="Arial"/>
            <w:color w:val="000000"/>
            <w:sz w:val="22"/>
            <w:szCs w:val="22"/>
          </w:rPr>
          <w:delText>merp</w:delText>
        </w:r>
        <w:r w:rsidRPr="00C54A91" w:rsidDel="00EC1B71">
          <w:rPr>
            <w:rFonts w:ascii="Arial" w:hAnsi="Arial" w:cs="Arial"/>
            <w:color w:val="000000"/>
            <w:sz w:val="22"/>
            <w:szCs w:val="22"/>
          </w:rPr>
          <w:delText>s</w:delText>
        </w:r>
      </w:del>
      <w:proofErr w:type="spellStart"/>
      <w:ins w:id="226" w:author="Dan Bellinski" w:date="2016-07-25T21:50:00Z">
        <w:r w:rsidR="00EC1B71">
          <w:rPr>
            <w:rFonts w:ascii="Arial" w:hAnsi="Arial" w:cs="Arial"/>
            <w:color w:val="000000"/>
            <w:sz w:val="22"/>
            <w:szCs w:val="22"/>
          </w:rPr>
          <w:t>rulens</w:t>
        </w:r>
      </w:ins>
      <w:proofErr w:type="spellEnd"/>
      <w:r w:rsidRPr="00C54A91">
        <w:rPr>
          <w:rFonts w:ascii="Arial" w:hAnsi="Arial" w:cs="Arial"/>
          <w:color w:val="000000"/>
          <w:sz w:val="22"/>
          <w:szCs w:val="22"/>
        </w:rPr>
        <w:t xml:space="preserve"> and </w:t>
      </w:r>
      <w:proofErr w:type="spellStart"/>
      <w:ins w:id="227" w:author="Dan Bellinski" w:date="2016-07-24T12:18:00Z">
        <w:r w:rsidR="00851395">
          <w:rPr>
            <w:rFonts w:ascii="Arial" w:hAnsi="Arial" w:cs="Arial"/>
            <w:color w:val="000000"/>
            <w:sz w:val="22"/>
            <w:szCs w:val="22"/>
          </w:rPr>
          <w:t>imal</w:t>
        </w:r>
      </w:ins>
      <w:r w:rsidRPr="00C54A91">
        <w:rPr>
          <w:rFonts w:ascii="Arial" w:hAnsi="Arial" w:cs="Arial"/>
          <w:color w:val="000000"/>
          <w:sz w:val="22"/>
          <w:szCs w:val="22"/>
        </w:rPr>
        <w:t>s</w:t>
      </w:r>
      <w:proofErr w:type="spellEnd"/>
      <w:r w:rsidRPr="00C54A91">
        <w:rPr>
          <w:rFonts w:ascii="Arial" w:hAnsi="Arial" w:cs="Arial"/>
          <w:color w:val="000000"/>
          <w:sz w:val="22"/>
          <w:szCs w:val="22"/>
        </w:rPr>
        <w:t xml:space="preserve"> truly living in freedom and harmony.</w:t>
      </w:r>
    </w:p>
    <w:p w14:paraId="0B14D1A9" w14:textId="5788F7EA" w:rsidR="00C54A91" w:rsidRPr="00C54A91" w:rsidRDefault="00C54A91" w:rsidP="00C54A91">
      <w:pPr>
        <w:rPr>
          <w:rFonts w:ascii="Times New Roman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 xml:space="preserve">Thinking the day over, </w:t>
      </w:r>
      <w:del w:id="228" w:author="Dan Bellinski" w:date="2016-07-26T20:45:00Z">
        <w:r w:rsidRPr="00C54A91" w:rsidDel="00172010">
          <w:rPr>
            <w:rFonts w:ascii="Arial" w:hAnsi="Arial" w:cs="Arial"/>
            <w:color w:val="000000"/>
            <w:sz w:val="22"/>
            <w:szCs w:val="22"/>
          </w:rPr>
          <w:delText xml:space="preserve">Jim </w:delText>
        </w:r>
      </w:del>
      <w:proofErr w:type="spellStart"/>
      <w:ins w:id="229" w:author="Dan Bellinski" w:date="2016-07-26T20:45:00Z">
        <w:r w:rsidR="00172010">
          <w:rPr>
            <w:rFonts w:ascii="Arial" w:hAnsi="Arial" w:cs="Arial"/>
            <w:color w:val="000000"/>
            <w:sz w:val="22"/>
            <w:szCs w:val="22"/>
          </w:rPr>
          <w:t>c_name</w:t>
        </w:r>
        <w:proofErr w:type="spellEnd"/>
        <w:r w:rsidR="00172010" w:rsidRPr="00C54A91">
          <w:rPr>
            <w:rFonts w:ascii="Arial" w:hAnsi="Arial" w:cs="Arial"/>
            <w:color w:val="000000"/>
            <w:sz w:val="22"/>
            <w:szCs w:val="22"/>
          </w:rPr>
          <w:t xml:space="preserve"> </w:t>
        </w:r>
      </w:ins>
      <w:r w:rsidRPr="00C54A91">
        <w:rPr>
          <w:rFonts w:ascii="Arial" w:hAnsi="Arial" w:cs="Arial"/>
          <w:color w:val="000000"/>
          <w:sz w:val="22"/>
          <w:szCs w:val="22"/>
        </w:rPr>
        <w:t>turned to start his journey home and Mort spoke</w:t>
      </w:r>
      <w:ins w:id="230" w:author="Dan Bellinski" w:date="2016-07-26T21:03:00Z">
        <w:r w:rsidR="00F61088">
          <w:rPr>
            <w:rFonts w:ascii="Arial" w:hAnsi="Arial" w:cs="Arial"/>
            <w:color w:val="000000"/>
            <w:sz w:val="22"/>
            <w:szCs w:val="22"/>
          </w:rPr>
          <w:t>:</w:t>
        </w:r>
      </w:ins>
      <w:del w:id="231" w:author="Dan Bellinski" w:date="2016-07-26T21:03:00Z">
        <w:r w:rsidRPr="00C54A91" w:rsidDel="00F61088">
          <w:rPr>
            <w:rFonts w:ascii="Arial" w:hAnsi="Arial" w:cs="Arial"/>
            <w:color w:val="000000"/>
            <w:sz w:val="22"/>
            <w:szCs w:val="22"/>
          </w:rPr>
          <w:delText>.</w:delText>
        </w:r>
      </w:del>
    </w:p>
    <w:p w14:paraId="38BC07F4" w14:textId="23437207" w:rsidR="00C54A91" w:rsidRPr="00C54A91" w:rsidRDefault="00C54A91" w:rsidP="00C54A91">
      <w:pPr>
        <w:rPr>
          <w:rFonts w:ascii="Times New Roman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 xml:space="preserve">"But </w:t>
      </w:r>
      <w:proofErr w:type="spellStart"/>
      <w:r w:rsidR="001174FA">
        <w:rPr>
          <w:rFonts w:ascii="Arial" w:hAnsi="Arial" w:cs="Arial"/>
          <w:color w:val="000000"/>
          <w:sz w:val="22"/>
          <w:szCs w:val="22"/>
        </w:rPr>
        <w:t>c_relationship</w:t>
      </w:r>
      <w:proofErr w:type="spellEnd"/>
      <w:r w:rsidRPr="00C54A91">
        <w:rPr>
          <w:rFonts w:ascii="Arial" w:hAnsi="Arial" w:cs="Arial"/>
          <w:color w:val="000000"/>
          <w:sz w:val="22"/>
          <w:szCs w:val="22"/>
        </w:rPr>
        <w:t xml:space="preserve">, I </w:t>
      </w:r>
      <w:ins w:id="232" w:author="Dan Bellinski" w:date="2016-07-26T20:42:00Z">
        <w:r w:rsidR="00325802">
          <w:rPr>
            <w:rFonts w:ascii="Arial" w:hAnsi="Arial" w:cs="Arial"/>
            <w:color w:val="000000"/>
            <w:sz w:val="22"/>
            <w:szCs w:val="22"/>
          </w:rPr>
          <w:t>should have mentioned</w:t>
        </w:r>
      </w:ins>
      <w:del w:id="233" w:author="Dan Bellinski" w:date="2016-07-26T20:40:00Z">
        <w:r w:rsidRPr="00C54A91" w:rsidDel="008E2863">
          <w:rPr>
            <w:rFonts w:ascii="Arial" w:hAnsi="Arial" w:cs="Arial"/>
            <w:color w:val="000000"/>
            <w:sz w:val="22"/>
            <w:szCs w:val="22"/>
          </w:rPr>
          <w:delText>fear I cannot stop this battle alone</w:delText>
        </w:r>
      </w:del>
      <w:ins w:id="234" w:author="Dan Bellinski" w:date="2016-07-26T20:40:00Z">
        <w:r w:rsidR="008E2863">
          <w:rPr>
            <w:rFonts w:ascii="Arial" w:hAnsi="Arial" w:cs="Arial"/>
            <w:color w:val="000000"/>
            <w:sz w:val="22"/>
            <w:szCs w:val="22"/>
          </w:rPr>
          <w:t xml:space="preserve">, </w:t>
        </w:r>
      </w:ins>
      <w:ins w:id="235" w:author="Dan Bellinski" w:date="2016-07-26T20:43:00Z">
        <w:r w:rsidR="00325802">
          <w:rPr>
            <w:rFonts w:ascii="Arial" w:hAnsi="Arial" w:cs="Arial"/>
            <w:color w:val="000000"/>
            <w:sz w:val="22"/>
            <w:szCs w:val="22"/>
          </w:rPr>
          <w:t xml:space="preserve">I, </w:t>
        </w:r>
      </w:ins>
      <w:ins w:id="236" w:author="Dan Bellinski" w:date="2016-07-26T20:40:00Z">
        <w:r w:rsidR="008E2863">
          <w:rPr>
            <w:rFonts w:ascii="Arial" w:hAnsi="Arial" w:cs="Arial"/>
            <w:color w:val="000000"/>
            <w:sz w:val="22"/>
            <w:szCs w:val="22"/>
          </w:rPr>
          <w:t xml:space="preserve">umm, may have shattered </w:t>
        </w:r>
      </w:ins>
      <w:ins w:id="237" w:author="Dan Bellinski" w:date="2016-07-26T20:43:00Z">
        <w:r w:rsidR="00325802">
          <w:rPr>
            <w:rFonts w:ascii="Arial" w:hAnsi="Arial" w:cs="Arial"/>
            <w:color w:val="000000"/>
            <w:sz w:val="22"/>
            <w:szCs w:val="22"/>
          </w:rPr>
          <w:t>the</w:t>
        </w:r>
      </w:ins>
      <w:ins w:id="238" w:author="Dan Bellinski" w:date="2016-07-26T20:53:00Z">
        <w:r w:rsidR="00DD6290">
          <w:rPr>
            <w:rFonts w:ascii="Arial" w:hAnsi="Arial" w:cs="Arial"/>
            <w:color w:val="000000"/>
            <w:sz w:val="22"/>
            <w:szCs w:val="22"/>
          </w:rPr>
          <w:t xml:space="preserve"> space</w:t>
        </w:r>
      </w:ins>
      <w:ins w:id="239" w:author="Dan Bellinski" w:date="2016-07-26T20:43:00Z">
        <w:r w:rsidR="00325802">
          <w:rPr>
            <w:rFonts w:ascii="Arial" w:hAnsi="Arial" w:cs="Arial"/>
            <w:color w:val="000000"/>
            <w:sz w:val="22"/>
            <w:szCs w:val="22"/>
          </w:rPr>
          <w:t xml:space="preserve"> </w:t>
        </w:r>
      </w:ins>
      <w:ins w:id="240" w:author="Dan Bellinski" w:date="2016-07-26T20:40:00Z">
        <w:r w:rsidR="00325802">
          <w:rPr>
            <w:rFonts w:ascii="Arial" w:hAnsi="Arial" w:cs="Arial"/>
            <w:color w:val="000000"/>
            <w:sz w:val="22"/>
            <w:szCs w:val="22"/>
          </w:rPr>
          <w:t>time</w:t>
        </w:r>
      </w:ins>
      <w:ins w:id="241" w:author="Dan Bellinski" w:date="2016-07-26T20:43:00Z">
        <w:r w:rsidR="00325802">
          <w:rPr>
            <w:rFonts w:ascii="Arial" w:hAnsi="Arial" w:cs="Arial"/>
            <w:color w:val="000000"/>
            <w:sz w:val="22"/>
            <w:szCs w:val="22"/>
          </w:rPr>
          <w:t xml:space="preserve"> continuum</w:t>
        </w:r>
      </w:ins>
      <w:ins w:id="242" w:author="Dan Bellinski" w:date="2016-07-26T20:40:00Z">
        <w:r w:rsidR="00325802">
          <w:rPr>
            <w:rFonts w:ascii="Arial" w:hAnsi="Arial" w:cs="Arial"/>
            <w:color w:val="000000"/>
            <w:sz w:val="22"/>
            <w:szCs w:val="22"/>
          </w:rPr>
          <w:t xml:space="preserve"> </w:t>
        </w:r>
      </w:ins>
      <w:ins w:id="243" w:author="Dan Bellinski" w:date="2016-07-26T20:43:00Z">
        <w:r w:rsidR="00325802">
          <w:rPr>
            <w:rFonts w:ascii="Arial" w:hAnsi="Arial" w:cs="Arial"/>
            <w:color w:val="000000"/>
            <w:sz w:val="22"/>
            <w:szCs w:val="22"/>
          </w:rPr>
          <w:t xml:space="preserve">and </w:t>
        </w:r>
      </w:ins>
      <w:ins w:id="244" w:author="Dan Bellinski" w:date="2016-07-26T20:52:00Z">
        <w:r w:rsidR="00A65A24">
          <w:rPr>
            <w:rFonts w:ascii="Arial" w:hAnsi="Arial" w:cs="Arial"/>
            <w:color w:val="000000"/>
            <w:sz w:val="22"/>
            <w:szCs w:val="22"/>
          </w:rPr>
          <w:t xml:space="preserve">summoned evil </w:t>
        </w:r>
        <w:proofErr w:type="spellStart"/>
        <w:r w:rsidR="00A65A24">
          <w:rPr>
            <w:rFonts w:ascii="Arial" w:hAnsi="Arial" w:cs="Arial"/>
            <w:color w:val="000000"/>
            <w:sz w:val="22"/>
            <w:szCs w:val="22"/>
          </w:rPr>
          <w:t>Imals</w:t>
        </w:r>
        <w:proofErr w:type="spellEnd"/>
        <w:r w:rsidR="00A65A24">
          <w:rPr>
            <w:rFonts w:ascii="Arial" w:hAnsi="Arial" w:cs="Arial"/>
            <w:color w:val="000000"/>
            <w:sz w:val="22"/>
            <w:szCs w:val="22"/>
          </w:rPr>
          <w:t xml:space="preserve"> from the past </w:t>
        </w:r>
      </w:ins>
      <w:ins w:id="245" w:author="Dan Bellinski" w:date="2016-07-26T20:53:00Z">
        <w:r w:rsidR="00DD6290">
          <w:rPr>
            <w:rFonts w:ascii="Arial" w:hAnsi="Arial" w:cs="Arial"/>
            <w:color w:val="000000"/>
            <w:sz w:val="22"/>
            <w:szCs w:val="22"/>
          </w:rPr>
          <w:t xml:space="preserve">to bring judgement to the </w:t>
        </w:r>
        <w:proofErr w:type="spellStart"/>
        <w:r w:rsidR="00DD6290">
          <w:rPr>
            <w:rFonts w:ascii="Arial" w:hAnsi="Arial" w:cs="Arial"/>
            <w:color w:val="000000"/>
            <w:sz w:val="22"/>
            <w:szCs w:val="22"/>
          </w:rPr>
          <w:t>Rulens</w:t>
        </w:r>
      </w:ins>
      <w:proofErr w:type="spellEnd"/>
      <w:del w:id="246" w:author="Dan Bellinski" w:date="2016-07-26T20:41:00Z">
        <w:r w:rsidRPr="00C54A91" w:rsidDel="00325802">
          <w:rPr>
            <w:rFonts w:ascii="Arial" w:hAnsi="Arial" w:cs="Arial"/>
            <w:color w:val="000000"/>
            <w:sz w:val="22"/>
            <w:szCs w:val="22"/>
          </w:rPr>
          <w:delText xml:space="preserve">. </w:delText>
        </w:r>
        <w:commentRangeStart w:id="247"/>
        <w:r w:rsidRPr="00C54A91" w:rsidDel="00325802">
          <w:rPr>
            <w:rFonts w:ascii="Arial" w:hAnsi="Arial" w:cs="Arial"/>
            <w:color w:val="000000"/>
            <w:sz w:val="22"/>
            <w:szCs w:val="22"/>
          </w:rPr>
          <w:delText>There are things, evil things, that have been awakened</w:delText>
        </w:r>
        <w:commentRangeEnd w:id="247"/>
        <w:r w:rsidR="00E57BB8" w:rsidDel="00325802">
          <w:rPr>
            <w:rStyle w:val="CommentReference"/>
          </w:rPr>
          <w:commentReference w:id="247"/>
        </w:r>
      </w:del>
      <w:del w:id="248" w:author="Dan Bellinski" w:date="2016-07-25T21:46:00Z">
        <w:r w:rsidRPr="00C54A91" w:rsidDel="00090D19">
          <w:rPr>
            <w:rFonts w:ascii="Arial" w:hAnsi="Arial" w:cs="Arial"/>
            <w:color w:val="000000"/>
            <w:sz w:val="22"/>
            <w:szCs w:val="22"/>
          </w:rPr>
          <w:delText xml:space="preserve"> in the </w:delText>
        </w:r>
      </w:del>
      <w:del w:id="249" w:author="Dan Bellinski" w:date="2016-07-25T21:38:00Z">
        <w:r w:rsidRPr="00C54A91" w:rsidDel="00CA78F8">
          <w:rPr>
            <w:rFonts w:ascii="Arial" w:hAnsi="Arial" w:cs="Arial"/>
            <w:color w:val="000000"/>
            <w:sz w:val="22"/>
            <w:szCs w:val="22"/>
          </w:rPr>
          <w:delText xml:space="preserve">spirit </w:delText>
        </w:r>
      </w:del>
      <w:del w:id="250" w:author="Dan Bellinski" w:date="2016-07-25T21:46:00Z">
        <w:r w:rsidRPr="00C54A91" w:rsidDel="00090D19">
          <w:rPr>
            <w:rFonts w:ascii="Arial" w:hAnsi="Arial" w:cs="Arial"/>
            <w:color w:val="000000"/>
            <w:sz w:val="22"/>
            <w:szCs w:val="22"/>
          </w:rPr>
          <w:delText>realm</w:delText>
        </w:r>
      </w:del>
      <w:r w:rsidRPr="00C54A91">
        <w:rPr>
          <w:rFonts w:ascii="Arial" w:hAnsi="Arial" w:cs="Arial"/>
          <w:color w:val="000000"/>
          <w:sz w:val="22"/>
          <w:szCs w:val="22"/>
        </w:rPr>
        <w:t>.</w:t>
      </w:r>
      <w:ins w:id="251" w:author="Dan Bellinski" w:date="2016-07-26T20:41:00Z">
        <w:r w:rsidR="00325802">
          <w:rPr>
            <w:rFonts w:ascii="Arial" w:hAnsi="Arial" w:cs="Arial"/>
            <w:color w:val="000000"/>
            <w:sz w:val="22"/>
            <w:szCs w:val="22"/>
          </w:rPr>
          <w:t xml:space="preserve"> Now that their ruler, the king of tempus, is</w:t>
        </w:r>
      </w:ins>
      <w:ins w:id="252" w:author="Dan Bellinski" w:date="2016-07-26T20:43:00Z">
        <w:r w:rsidR="00325802">
          <w:rPr>
            <w:rFonts w:ascii="Arial" w:hAnsi="Arial" w:cs="Arial"/>
            <w:color w:val="000000"/>
            <w:sz w:val="22"/>
            <w:szCs w:val="22"/>
          </w:rPr>
          <w:t xml:space="preserve"> awake, I’ll need some help, he</w:t>
        </w:r>
      </w:ins>
      <w:ins w:id="253" w:author="Dan Bellinski" w:date="2016-07-26T20:44:00Z">
        <w:r w:rsidR="00325802">
          <w:rPr>
            <w:rFonts w:ascii="Arial" w:hAnsi="Arial" w:cs="Arial"/>
            <w:color w:val="000000"/>
            <w:sz w:val="22"/>
            <w:szCs w:val="22"/>
          </w:rPr>
          <w:t>’s a bit cranky</w:t>
        </w:r>
      </w:ins>
      <w:ins w:id="254" w:author="Dan Bellinski" w:date="2016-07-26T20:54:00Z">
        <w:r w:rsidR="00D85427">
          <w:rPr>
            <w:rFonts w:ascii="Arial" w:hAnsi="Arial" w:cs="Arial"/>
            <w:color w:val="000000"/>
            <w:sz w:val="22"/>
            <w:szCs w:val="22"/>
          </w:rPr>
          <w:t xml:space="preserve"> after waking</w:t>
        </w:r>
      </w:ins>
      <w:ins w:id="255" w:author="Dan Bellinski" w:date="2016-07-26T20:53:00Z">
        <w:r w:rsidR="00F24447">
          <w:rPr>
            <w:rFonts w:ascii="Arial" w:hAnsi="Arial" w:cs="Arial"/>
            <w:color w:val="000000"/>
            <w:sz w:val="22"/>
            <w:szCs w:val="22"/>
          </w:rPr>
          <w:t xml:space="preserve"> from centuries of sleep</w:t>
        </w:r>
      </w:ins>
      <w:ins w:id="256" w:author="Dan Bellinski" w:date="2016-07-26T20:44:00Z">
        <w:r w:rsidR="00325802">
          <w:rPr>
            <w:rFonts w:ascii="Arial" w:hAnsi="Arial" w:cs="Arial"/>
            <w:color w:val="000000"/>
            <w:sz w:val="22"/>
            <w:szCs w:val="22"/>
          </w:rPr>
          <w:t>.</w:t>
        </w:r>
        <w:r w:rsidR="00325802" w:rsidRPr="00C54A91" w:rsidDel="00325802">
          <w:rPr>
            <w:rFonts w:ascii="Arial" w:hAnsi="Arial" w:cs="Arial"/>
            <w:color w:val="000000"/>
            <w:sz w:val="22"/>
            <w:szCs w:val="22"/>
          </w:rPr>
          <w:t xml:space="preserve"> </w:t>
        </w:r>
      </w:ins>
      <w:del w:id="257" w:author="Dan Bellinski" w:date="2016-07-26T20:42:00Z">
        <w:r w:rsidRPr="00C54A91" w:rsidDel="00325802">
          <w:rPr>
            <w:rFonts w:ascii="Arial" w:hAnsi="Arial" w:cs="Arial"/>
            <w:color w:val="000000"/>
            <w:sz w:val="22"/>
            <w:szCs w:val="22"/>
          </w:rPr>
          <w:delText xml:space="preserve"> They are not of this world and will haunt </w:delText>
        </w:r>
      </w:del>
      <w:del w:id="258" w:author="Dan Bellinski" w:date="2016-07-25T21:50:00Z">
        <w:r w:rsidR="00EE22C4" w:rsidDel="00EC1B71">
          <w:rPr>
            <w:rFonts w:ascii="Arial" w:hAnsi="Arial" w:cs="Arial"/>
            <w:color w:val="000000"/>
            <w:sz w:val="22"/>
            <w:szCs w:val="22"/>
          </w:rPr>
          <w:delText>merp</w:delText>
        </w:r>
        <w:r w:rsidRPr="00C54A91" w:rsidDel="00EC1B71">
          <w:rPr>
            <w:rFonts w:ascii="Arial" w:hAnsi="Arial" w:cs="Arial"/>
            <w:color w:val="000000"/>
            <w:sz w:val="22"/>
            <w:szCs w:val="22"/>
          </w:rPr>
          <w:delText>s</w:delText>
        </w:r>
      </w:del>
      <w:del w:id="259" w:author="Dan Bellinski" w:date="2016-07-26T20:42:00Z">
        <w:r w:rsidRPr="00C54A91" w:rsidDel="00325802">
          <w:rPr>
            <w:rFonts w:ascii="Arial" w:hAnsi="Arial" w:cs="Arial"/>
            <w:color w:val="000000"/>
            <w:sz w:val="22"/>
            <w:szCs w:val="22"/>
          </w:rPr>
          <w:delText xml:space="preserve"> and s </w:delText>
        </w:r>
      </w:del>
      <w:del w:id="260" w:author="Dan Bellinski" w:date="2016-07-25T21:38:00Z">
        <w:r w:rsidRPr="00C54A91" w:rsidDel="00CA78F8">
          <w:rPr>
            <w:rFonts w:ascii="Arial" w:hAnsi="Arial" w:cs="Arial"/>
            <w:color w:val="000000"/>
            <w:sz w:val="22"/>
            <w:szCs w:val="22"/>
          </w:rPr>
          <w:delText>in their afterlife</w:delText>
        </w:r>
      </w:del>
      <w:del w:id="261" w:author="Dan Bellinski" w:date="2016-07-26T20:42:00Z">
        <w:r w:rsidRPr="00C54A91" w:rsidDel="00325802">
          <w:rPr>
            <w:rFonts w:ascii="Arial" w:hAnsi="Arial" w:cs="Arial"/>
            <w:color w:val="000000"/>
            <w:sz w:val="22"/>
            <w:szCs w:val="22"/>
          </w:rPr>
          <w:delText xml:space="preserve">. They demand the enslaving of all </w:delText>
        </w:r>
      </w:del>
      <w:del w:id="262" w:author="Dan Bellinski" w:date="2016-07-25T21:50:00Z">
        <w:r w:rsidR="00EE22C4" w:rsidDel="00EC1B71">
          <w:rPr>
            <w:rFonts w:ascii="Arial" w:hAnsi="Arial" w:cs="Arial"/>
            <w:color w:val="000000"/>
            <w:sz w:val="22"/>
            <w:szCs w:val="22"/>
          </w:rPr>
          <w:delText>merp</w:delText>
        </w:r>
        <w:r w:rsidRPr="00C54A91" w:rsidDel="00EC1B71">
          <w:rPr>
            <w:rFonts w:ascii="Arial" w:hAnsi="Arial" w:cs="Arial"/>
            <w:color w:val="000000"/>
            <w:sz w:val="22"/>
            <w:szCs w:val="22"/>
          </w:rPr>
          <w:delText>s</w:delText>
        </w:r>
      </w:del>
      <w:del w:id="263" w:author="Dan Bellinski" w:date="2016-07-26T20:42:00Z">
        <w:r w:rsidRPr="00C54A91" w:rsidDel="00325802">
          <w:rPr>
            <w:rFonts w:ascii="Arial" w:hAnsi="Arial" w:cs="Arial"/>
            <w:color w:val="000000"/>
            <w:sz w:val="22"/>
            <w:szCs w:val="22"/>
          </w:rPr>
          <w:delText xml:space="preserve"> and all who side with them and will not listen to my reason to find peace</w:delText>
        </w:r>
      </w:del>
      <w:del w:id="264" w:author="Dan Bellinski" w:date="2016-07-26T20:44:00Z">
        <w:r w:rsidRPr="00C54A91" w:rsidDel="00325802">
          <w:rPr>
            <w:rFonts w:ascii="Arial" w:hAnsi="Arial" w:cs="Arial"/>
            <w:color w:val="000000"/>
            <w:sz w:val="22"/>
            <w:szCs w:val="22"/>
          </w:rPr>
          <w:delText xml:space="preserve">. We must travel there together to defeat </w:delText>
        </w:r>
      </w:del>
      <w:del w:id="265" w:author="Dan Bellinski" w:date="2016-07-26T20:42:00Z">
        <w:r w:rsidRPr="00C54A91" w:rsidDel="00325802">
          <w:rPr>
            <w:rFonts w:ascii="Arial" w:hAnsi="Arial" w:cs="Arial"/>
            <w:color w:val="000000"/>
            <w:sz w:val="22"/>
            <w:szCs w:val="22"/>
          </w:rPr>
          <w:delText>them</w:delText>
        </w:r>
      </w:del>
      <w:del w:id="266" w:author="Dan Bellinski" w:date="2016-07-26T20:44:00Z">
        <w:r w:rsidRPr="00C54A91" w:rsidDel="00325802">
          <w:rPr>
            <w:rFonts w:ascii="Arial" w:hAnsi="Arial" w:cs="Arial"/>
            <w:color w:val="000000"/>
            <w:sz w:val="22"/>
            <w:szCs w:val="22"/>
          </w:rPr>
          <w:delText>.</w:delText>
        </w:r>
      </w:del>
      <w:r w:rsidRPr="00C54A91">
        <w:rPr>
          <w:rFonts w:ascii="Arial" w:hAnsi="Arial" w:cs="Arial"/>
          <w:color w:val="000000"/>
          <w:sz w:val="22"/>
          <w:szCs w:val="22"/>
        </w:rPr>
        <w:t>"</w:t>
      </w:r>
    </w:p>
    <w:p w14:paraId="2089E107" w14:textId="4BD1B712" w:rsidR="00C54A91" w:rsidRPr="00C54A91" w:rsidRDefault="002E4D47" w:rsidP="00C54A91">
      <w:pPr>
        <w:rPr>
          <w:rFonts w:ascii="Times New Roman" w:hAnsi="Times New Roman" w:cs="Times New Roman"/>
        </w:rPr>
      </w:pPr>
      <w:proofErr w:type="spellStart"/>
      <w:ins w:id="267" w:author="Dan Bellinski" w:date="2016-07-24T13:14:00Z">
        <w:r>
          <w:rPr>
            <w:rFonts w:ascii="Arial" w:hAnsi="Arial" w:cs="Arial"/>
            <w:color w:val="000000"/>
            <w:sz w:val="22"/>
            <w:szCs w:val="22"/>
          </w:rPr>
          <w:t>c_name</w:t>
        </w:r>
        <w:proofErr w:type="spellEnd"/>
        <w:r w:rsidRPr="00C54A91">
          <w:rPr>
            <w:rFonts w:ascii="Arial" w:hAnsi="Arial" w:cs="Arial"/>
            <w:color w:val="000000"/>
            <w:sz w:val="22"/>
            <w:szCs w:val="22"/>
          </w:rPr>
          <w:t xml:space="preserve"> </w:t>
        </w:r>
      </w:ins>
      <w:r w:rsidR="00C54A91" w:rsidRPr="00C54A91">
        <w:rPr>
          <w:rFonts w:ascii="Arial" w:hAnsi="Arial" w:cs="Arial"/>
          <w:color w:val="000000"/>
          <w:sz w:val="22"/>
          <w:szCs w:val="22"/>
        </w:rPr>
        <w:t xml:space="preserve">and Mort pack up their weapons and began their journey to the </w:t>
      </w:r>
      <w:del w:id="268" w:author="Dan Bellinski" w:date="2016-07-26T20:44:00Z">
        <w:r w:rsidR="00C54A91" w:rsidRPr="00C54A91" w:rsidDel="00151D75">
          <w:rPr>
            <w:rFonts w:ascii="Arial" w:hAnsi="Arial" w:cs="Arial"/>
            <w:color w:val="000000"/>
            <w:sz w:val="22"/>
            <w:szCs w:val="22"/>
          </w:rPr>
          <w:delText xml:space="preserve">spirit </w:delText>
        </w:r>
      </w:del>
      <w:ins w:id="269" w:author="Dan Bellinski" w:date="2016-07-26T20:44:00Z">
        <w:r w:rsidR="00151D75">
          <w:rPr>
            <w:rFonts w:ascii="Arial" w:hAnsi="Arial" w:cs="Arial"/>
            <w:color w:val="000000"/>
            <w:sz w:val="22"/>
            <w:szCs w:val="22"/>
          </w:rPr>
          <w:t>tempus</w:t>
        </w:r>
        <w:r w:rsidR="00151D75" w:rsidRPr="00C54A91">
          <w:rPr>
            <w:rFonts w:ascii="Arial" w:hAnsi="Arial" w:cs="Arial"/>
            <w:color w:val="000000"/>
            <w:sz w:val="22"/>
            <w:szCs w:val="22"/>
          </w:rPr>
          <w:t xml:space="preserve"> </w:t>
        </w:r>
      </w:ins>
      <w:r w:rsidR="00C54A91" w:rsidRPr="00C54A91">
        <w:rPr>
          <w:rFonts w:ascii="Arial" w:hAnsi="Arial" w:cs="Arial"/>
          <w:color w:val="000000"/>
          <w:sz w:val="22"/>
          <w:szCs w:val="22"/>
        </w:rPr>
        <w:t>realm.</w:t>
      </w:r>
    </w:p>
    <w:p w14:paraId="648A84A9" w14:textId="242A83B7" w:rsidR="00C54A91" w:rsidRPr="00C54A91" w:rsidRDefault="004B7C15" w:rsidP="00C54A91">
      <w:pPr>
        <w:rPr>
          <w:rFonts w:ascii="Times New Roman" w:hAnsi="Times New Roman" w:cs="Times New Roman"/>
        </w:rPr>
      </w:pPr>
      <w:ins w:id="270" w:author="Dan Bellinski" w:date="2016-07-25T22:01:00Z">
        <w:r>
          <w:rPr>
            <w:rFonts w:ascii="Arial" w:hAnsi="Arial" w:cs="Arial"/>
            <w:color w:val="000000"/>
            <w:sz w:val="22"/>
            <w:szCs w:val="22"/>
          </w:rPr>
          <w:t xml:space="preserve">The narrator takes a step back. “Encore you say? Cheer hard enough and more will come. </w:t>
        </w:r>
      </w:ins>
      <w:r w:rsidR="00C54A91" w:rsidRPr="00C54A91">
        <w:rPr>
          <w:rFonts w:ascii="Arial" w:hAnsi="Arial" w:cs="Arial"/>
          <w:color w:val="000000"/>
          <w:sz w:val="22"/>
          <w:szCs w:val="22"/>
        </w:rPr>
        <w:t>To be continued</w:t>
      </w:r>
      <w:ins w:id="271" w:author="Dan Bellinski" w:date="2016-07-25T22:02:00Z">
        <w:r>
          <w:rPr>
            <w:rFonts w:ascii="Arial" w:hAnsi="Arial" w:cs="Arial"/>
            <w:color w:val="000000"/>
            <w:sz w:val="22"/>
            <w:szCs w:val="22"/>
          </w:rPr>
          <w:t>.”</w:t>
        </w:r>
      </w:ins>
      <w:del w:id="272" w:author="Dan Bellinski" w:date="2016-07-25T22:02:00Z">
        <w:r w:rsidR="00C54A91" w:rsidRPr="00C54A91" w:rsidDel="004B7C15">
          <w:rPr>
            <w:rFonts w:ascii="Arial" w:hAnsi="Arial" w:cs="Arial"/>
            <w:color w:val="000000"/>
            <w:sz w:val="22"/>
            <w:szCs w:val="22"/>
          </w:rPr>
          <w:delText>...</w:delText>
        </w:r>
      </w:del>
    </w:p>
    <w:p w14:paraId="31102D4C" w14:textId="77777777" w:rsidR="00C54A91" w:rsidRPr="00C54A91" w:rsidRDefault="00C54A91" w:rsidP="005D4F56">
      <w:pPr>
        <w:pStyle w:val="Heading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 w:rsidRPr="00C54A91">
        <w:rPr>
          <w:rFonts w:eastAsia="Times New Roman"/>
        </w:rPr>
        <w:t>World 5</w:t>
      </w:r>
    </w:p>
    <w:p w14:paraId="54A697A5" w14:textId="77777777" w:rsidR="00C54A91" w:rsidRPr="00C54A91" w:rsidRDefault="00C54A91" w:rsidP="009026D3">
      <w:pPr>
        <w:pStyle w:val="Heading2"/>
        <w:rPr>
          <w:rFonts w:ascii="Times New Roman" w:hAnsi="Times New Roman" w:cs="Times New Roman"/>
        </w:rPr>
      </w:pPr>
      <w:r w:rsidRPr="00C54A91">
        <w:t>Themes:</w:t>
      </w:r>
    </w:p>
    <w:p w14:paraId="16148962" w14:textId="77777777" w:rsidR="00C54A91" w:rsidRPr="00C54A91" w:rsidRDefault="00C54A91" w:rsidP="00C54A91">
      <w:pPr>
        <w:rPr>
          <w:rFonts w:ascii="Times New Roman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>(Spirit things won’t compromise)</w:t>
      </w:r>
    </w:p>
    <w:p w14:paraId="2CE7326B" w14:textId="77777777" w:rsidR="00C54A91" w:rsidRPr="00C54A91" w:rsidRDefault="00C54A91" w:rsidP="00C54A91">
      <w:pPr>
        <w:rPr>
          <w:rFonts w:ascii="Times New Roman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>(Spirit things are defeated)</w:t>
      </w:r>
    </w:p>
    <w:p w14:paraId="7CCADD7C" w14:textId="107BF861" w:rsidR="00C54A91" w:rsidRPr="00C54A91" w:rsidRDefault="00C54A91" w:rsidP="00C54A91">
      <w:pPr>
        <w:rPr>
          <w:rFonts w:ascii="Times New Roman" w:eastAsiaTheme="minorHAnsi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>(Moral: compromise is required, can’t be 1 sided)</w:t>
      </w:r>
    </w:p>
    <w:p w14:paraId="0D9FDFFA" w14:textId="77777777" w:rsidR="00C54A91" w:rsidRPr="00C54A91" w:rsidRDefault="00C54A91" w:rsidP="009026D3">
      <w:pPr>
        <w:pStyle w:val="Heading2"/>
        <w:rPr>
          <w:rFonts w:ascii="Times New Roman" w:hAnsi="Times New Roman" w:cs="Times New Roman"/>
        </w:rPr>
      </w:pPr>
      <w:r w:rsidRPr="00C54A91">
        <w:t>Level 1 - Beginning</w:t>
      </w:r>
    </w:p>
    <w:p w14:paraId="49602C19" w14:textId="356A6DAA" w:rsidR="00C54A91" w:rsidRPr="00C54A91" w:rsidRDefault="00C54A91" w:rsidP="00C54A91">
      <w:pPr>
        <w:rPr>
          <w:rFonts w:ascii="Times New Roman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 xml:space="preserve">You reach the </w:t>
      </w:r>
      <w:del w:id="273" w:author="Dan Bellinski" w:date="2016-07-25T21:35:00Z">
        <w:r w:rsidRPr="00C54A91" w:rsidDel="006B293C">
          <w:rPr>
            <w:rFonts w:ascii="Arial" w:hAnsi="Arial" w:cs="Arial"/>
            <w:color w:val="000000"/>
            <w:sz w:val="22"/>
            <w:szCs w:val="22"/>
          </w:rPr>
          <w:delText>spirit realm</w:delText>
        </w:r>
      </w:del>
      <w:ins w:id="274" w:author="Dan Bellinski" w:date="2016-07-25T21:35:00Z">
        <w:r w:rsidR="006B293C">
          <w:rPr>
            <w:rFonts w:ascii="Arial" w:hAnsi="Arial" w:cs="Arial"/>
            <w:color w:val="000000"/>
            <w:sz w:val="22"/>
            <w:szCs w:val="22"/>
          </w:rPr>
          <w:t>tempus</w:t>
        </w:r>
      </w:ins>
      <w:ins w:id="275" w:author="Dan Bellinski" w:date="2016-07-25T21:38:00Z">
        <w:r w:rsidR="00BA7517">
          <w:rPr>
            <w:rFonts w:ascii="Arial" w:hAnsi="Arial" w:cs="Arial"/>
            <w:color w:val="000000"/>
            <w:sz w:val="22"/>
            <w:szCs w:val="22"/>
          </w:rPr>
          <w:t xml:space="preserve"> realm</w:t>
        </w:r>
      </w:ins>
      <w:r w:rsidRPr="00C54A91">
        <w:rPr>
          <w:rFonts w:ascii="Arial" w:hAnsi="Arial" w:cs="Arial"/>
          <w:color w:val="000000"/>
          <w:sz w:val="22"/>
          <w:szCs w:val="22"/>
        </w:rPr>
        <w:t xml:space="preserve"> with Mort. The place is creepy, dark, and lacks the spark of life found on your home worlds. The </w:t>
      </w:r>
      <w:proofErr w:type="spellStart"/>
      <w:ins w:id="276" w:author="Dan Bellinski" w:date="2016-07-24T12:18:00Z">
        <w:r w:rsidR="00851395">
          <w:rPr>
            <w:rFonts w:ascii="Arial" w:hAnsi="Arial" w:cs="Arial"/>
            <w:color w:val="000000"/>
            <w:sz w:val="22"/>
            <w:szCs w:val="22"/>
          </w:rPr>
          <w:t>imal</w:t>
        </w:r>
      </w:ins>
      <w:r w:rsidRPr="00C54A91">
        <w:rPr>
          <w:rFonts w:ascii="Arial" w:hAnsi="Arial" w:cs="Arial"/>
          <w:color w:val="000000"/>
          <w:sz w:val="22"/>
          <w:szCs w:val="22"/>
        </w:rPr>
        <w:t>s</w:t>
      </w:r>
      <w:proofErr w:type="spellEnd"/>
      <w:r w:rsidRPr="00C54A91">
        <w:rPr>
          <w:rFonts w:ascii="Arial" w:hAnsi="Arial" w:cs="Arial"/>
          <w:color w:val="000000"/>
          <w:sz w:val="22"/>
          <w:szCs w:val="22"/>
        </w:rPr>
        <w:t xml:space="preserve"> here are twisted and demented. You begin the final battle</w:t>
      </w:r>
      <w:ins w:id="277" w:author="Dan Bellinski" w:date="2016-07-27T06:49:00Z">
        <w:r w:rsidR="00B12871">
          <w:rPr>
            <w:rFonts w:ascii="Arial" w:hAnsi="Arial" w:cs="Arial"/>
            <w:color w:val="000000"/>
            <w:sz w:val="22"/>
            <w:szCs w:val="22"/>
          </w:rPr>
          <w:t xml:space="preserve"> to reach the kind of tempus</w:t>
        </w:r>
      </w:ins>
      <w:r w:rsidRPr="00C54A91">
        <w:rPr>
          <w:rFonts w:ascii="Arial" w:hAnsi="Arial" w:cs="Arial"/>
          <w:color w:val="000000"/>
          <w:sz w:val="22"/>
          <w:szCs w:val="22"/>
        </w:rPr>
        <w:t>.</w:t>
      </w:r>
    </w:p>
    <w:p w14:paraId="73F653B5" w14:textId="17095616" w:rsidR="000E5B94" w:rsidRPr="00C54A91" w:rsidRDefault="00C54A91" w:rsidP="00C54A91">
      <w:pPr>
        <w:rPr>
          <w:rFonts w:ascii="Times New Roman" w:eastAsiaTheme="minorHAnsi" w:hAnsi="Times New Roman" w:cs="Times New Roman"/>
        </w:rPr>
      </w:pPr>
      <w:del w:id="278" w:author="Dan Bellinski" w:date="2016-07-27T06:50:00Z">
        <w:r w:rsidRPr="00C54A91" w:rsidDel="00E539C8">
          <w:rPr>
            <w:rFonts w:ascii="Arial" w:hAnsi="Arial" w:cs="Arial"/>
            <w:color w:val="000000"/>
            <w:sz w:val="22"/>
            <w:szCs w:val="22"/>
          </w:rPr>
          <w:delText xml:space="preserve">Mort turns to you. The </w:delText>
        </w:r>
      </w:del>
      <w:del w:id="279" w:author="Dan Bellinski" w:date="2016-07-25T21:35:00Z">
        <w:r w:rsidRPr="00C54A91" w:rsidDel="00537D9B">
          <w:rPr>
            <w:rFonts w:ascii="Arial" w:hAnsi="Arial" w:cs="Arial"/>
            <w:color w:val="000000"/>
            <w:sz w:val="22"/>
            <w:szCs w:val="22"/>
          </w:rPr>
          <w:delText xml:space="preserve">spirit </w:delText>
        </w:r>
      </w:del>
      <w:del w:id="280" w:author="Dan Bellinski" w:date="2016-07-27T06:50:00Z">
        <w:r w:rsidRPr="00C54A91" w:rsidDel="00E539C8">
          <w:rPr>
            <w:rFonts w:ascii="Arial" w:hAnsi="Arial" w:cs="Arial"/>
            <w:color w:val="000000"/>
            <w:sz w:val="22"/>
            <w:szCs w:val="22"/>
          </w:rPr>
          <w:delText xml:space="preserve">s here are </w:delText>
        </w:r>
        <w:r w:rsidR="00286E55" w:rsidRPr="00C54A91" w:rsidDel="00E539C8">
          <w:rPr>
            <w:rFonts w:ascii="Arial" w:hAnsi="Arial" w:cs="Arial"/>
            <w:color w:val="000000"/>
            <w:sz w:val="22"/>
            <w:szCs w:val="22"/>
          </w:rPr>
          <w:delText>led</w:delText>
        </w:r>
        <w:r w:rsidRPr="00C54A91" w:rsidDel="00E539C8">
          <w:rPr>
            <w:rFonts w:ascii="Arial" w:hAnsi="Arial" w:cs="Arial"/>
            <w:color w:val="000000"/>
            <w:sz w:val="22"/>
            <w:szCs w:val="22"/>
          </w:rPr>
          <w:delText xml:space="preserve"> by the </w:delText>
        </w:r>
      </w:del>
      <w:del w:id="281" w:author="Dan Bellinski" w:date="2016-07-25T21:35:00Z">
        <w:r w:rsidRPr="00C54A91" w:rsidDel="00537D9B">
          <w:rPr>
            <w:rFonts w:ascii="Arial" w:hAnsi="Arial" w:cs="Arial"/>
            <w:color w:val="000000"/>
            <w:sz w:val="22"/>
            <w:szCs w:val="22"/>
          </w:rPr>
          <w:delText xml:space="preserve">spirit </w:delText>
        </w:r>
      </w:del>
      <w:del w:id="282" w:author="Dan Bellinski" w:date="2016-07-27T06:50:00Z">
        <w:r w:rsidRPr="00C54A91" w:rsidDel="00E539C8">
          <w:rPr>
            <w:rFonts w:ascii="Arial" w:hAnsi="Arial" w:cs="Arial"/>
            <w:color w:val="000000"/>
            <w:sz w:val="22"/>
            <w:szCs w:val="22"/>
          </w:rPr>
          <w:delText>king. We must find him and defeat him.</w:delText>
        </w:r>
      </w:del>
      <w:ins w:id="283" w:author="Dan Bellinski" w:date="2016-07-25T22:11:00Z">
        <w:r w:rsidR="000E5B94">
          <w:rPr>
            <w:rFonts w:ascii="Arial" w:hAnsi="Arial" w:cs="Arial"/>
            <w:color w:val="000000"/>
            <w:sz w:val="22"/>
            <w:szCs w:val="22"/>
          </w:rPr>
          <w:t xml:space="preserve">You turn to Mort and ask – “Sure that sounds great, but are there any bananas there? I’m pretty big on bananas.” Mort assures you bananas have always existed and will never fade. Even evil </w:t>
        </w:r>
        <w:proofErr w:type="spellStart"/>
        <w:r w:rsidR="000E5B94">
          <w:rPr>
            <w:rFonts w:ascii="Arial" w:hAnsi="Arial" w:cs="Arial"/>
            <w:color w:val="000000"/>
            <w:sz w:val="22"/>
            <w:szCs w:val="22"/>
          </w:rPr>
          <w:t>Imals</w:t>
        </w:r>
        <w:proofErr w:type="spellEnd"/>
        <w:r w:rsidR="000E5B94">
          <w:rPr>
            <w:rFonts w:ascii="Arial" w:hAnsi="Arial" w:cs="Arial"/>
            <w:color w:val="000000"/>
            <w:sz w:val="22"/>
            <w:szCs w:val="22"/>
          </w:rPr>
          <w:t xml:space="preserve"> like bananas.</w:t>
        </w:r>
      </w:ins>
    </w:p>
    <w:p w14:paraId="19507AD8" w14:textId="77777777" w:rsidR="00C54A91" w:rsidRPr="00C54A91" w:rsidRDefault="00C54A91" w:rsidP="009026D3">
      <w:pPr>
        <w:pStyle w:val="Heading2"/>
        <w:rPr>
          <w:rFonts w:ascii="Times New Roman" w:hAnsi="Times New Roman" w:cs="Times New Roman"/>
        </w:rPr>
      </w:pPr>
      <w:r w:rsidRPr="00C54A91">
        <w:t>Level 8 - Beginning</w:t>
      </w:r>
    </w:p>
    <w:p w14:paraId="7BED85DC" w14:textId="56D055A3" w:rsidR="00C54A91" w:rsidRPr="00C54A91" w:rsidRDefault="00C54A91" w:rsidP="00C54A91">
      <w:pPr>
        <w:rPr>
          <w:rFonts w:ascii="Times New Roman" w:eastAsiaTheme="minorHAnsi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 xml:space="preserve">You hear an </w:t>
      </w:r>
      <w:r w:rsidR="00227F00" w:rsidRPr="00C54A91">
        <w:rPr>
          <w:rFonts w:ascii="Arial" w:hAnsi="Arial" w:cs="Arial"/>
          <w:color w:val="000000"/>
          <w:sz w:val="22"/>
          <w:szCs w:val="22"/>
        </w:rPr>
        <w:t>eerie</w:t>
      </w:r>
      <w:r w:rsidRPr="00C54A91">
        <w:rPr>
          <w:rFonts w:ascii="Arial" w:hAnsi="Arial" w:cs="Arial"/>
          <w:color w:val="000000"/>
          <w:sz w:val="22"/>
          <w:szCs w:val="22"/>
        </w:rPr>
        <w:t xml:space="preserve"> voice</w:t>
      </w:r>
      <w:del w:id="284" w:author="Dan Bellinski" w:date="2016-07-26T21:03:00Z">
        <w:r w:rsidRPr="00C54A91" w:rsidDel="004F4CB6">
          <w:rPr>
            <w:rFonts w:ascii="Arial" w:hAnsi="Arial" w:cs="Arial"/>
            <w:color w:val="000000"/>
            <w:sz w:val="22"/>
            <w:szCs w:val="22"/>
          </w:rPr>
          <w:delText xml:space="preserve"> which </w:delText>
        </w:r>
      </w:del>
      <w:del w:id="285" w:author="Dan Bellinski" w:date="2016-07-26T21:07:00Z">
        <w:r w:rsidRPr="00C54A91" w:rsidDel="006A0481">
          <w:rPr>
            <w:rFonts w:ascii="Arial" w:hAnsi="Arial" w:cs="Arial"/>
            <w:color w:val="000000"/>
            <w:sz w:val="22"/>
            <w:szCs w:val="22"/>
          </w:rPr>
          <w:delText>appears to be</w:delText>
        </w:r>
      </w:del>
      <w:r w:rsidRPr="00C54A91">
        <w:rPr>
          <w:rFonts w:ascii="Arial" w:hAnsi="Arial" w:cs="Arial"/>
          <w:color w:val="000000"/>
          <w:sz w:val="22"/>
          <w:szCs w:val="22"/>
        </w:rPr>
        <w:t xml:space="preserve"> coming from the sky. “For your mistreatment of </w:t>
      </w:r>
      <w:proofErr w:type="spellStart"/>
      <w:ins w:id="286" w:author="Dan Bellinski" w:date="2016-07-24T12:18:00Z">
        <w:r w:rsidR="00851395">
          <w:rPr>
            <w:rFonts w:ascii="Arial" w:hAnsi="Arial" w:cs="Arial"/>
            <w:color w:val="000000"/>
            <w:sz w:val="22"/>
            <w:szCs w:val="22"/>
          </w:rPr>
          <w:t>imal</w:t>
        </w:r>
      </w:ins>
      <w:r w:rsidRPr="00C54A91">
        <w:rPr>
          <w:rFonts w:ascii="Arial" w:hAnsi="Arial" w:cs="Arial"/>
          <w:color w:val="000000"/>
          <w:sz w:val="22"/>
          <w:szCs w:val="22"/>
        </w:rPr>
        <w:t>s</w:t>
      </w:r>
      <w:proofErr w:type="spellEnd"/>
      <w:r w:rsidRPr="00C54A91">
        <w:rPr>
          <w:rFonts w:ascii="Arial" w:hAnsi="Arial" w:cs="Arial"/>
          <w:color w:val="000000"/>
          <w:sz w:val="22"/>
          <w:szCs w:val="22"/>
        </w:rPr>
        <w:t xml:space="preserve"> in your world</w:t>
      </w:r>
      <w:ins w:id="287" w:author="Dan Bellinski" w:date="2016-07-27T06:50:00Z">
        <w:r w:rsidR="00D220EE">
          <w:rPr>
            <w:rFonts w:ascii="Arial" w:hAnsi="Arial" w:cs="Arial"/>
            <w:color w:val="000000"/>
            <w:sz w:val="22"/>
            <w:szCs w:val="22"/>
          </w:rPr>
          <w:t>s</w:t>
        </w:r>
      </w:ins>
      <w:r w:rsidRPr="00C54A91">
        <w:rPr>
          <w:rFonts w:ascii="Arial" w:hAnsi="Arial" w:cs="Arial"/>
          <w:color w:val="000000"/>
          <w:sz w:val="22"/>
          <w:szCs w:val="22"/>
        </w:rPr>
        <w:t xml:space="preserve">, </w:t>
      </w:r>
      <w:del w:id="288" w:author="Dan Bellinski" w:date="2016-07-27T06:50:00Z">
        <w:r w:rsidRPr="00C54A91" w:rsidDel="00D220EE">
          <w:rPr>
            <w:rFonts w:ascii="Arial" w:hAnsi="Arial" w:cs="Arial"/>
            <w:color w:val="000000"/>
            <w:sz w:val="22"/>
            <w:szCs w:val="22"/>
          </w:rPr>
          <w:delText xml:space="preserve">we </w:delText>
        </w:r>
      </w:del>
      <w:ins w:id="289" w:author="Dan Bellinski" w:date="2016-07-27T06:50:00Z">
        <w:r w:rsidR="00D220EE">
          <w:rPr>
            <w:rFonts w:ascii="Arial" w:hAnsi="Arial" w:cs="Arial"/>
            <w:color w:val="000000"/>
            <w:sz w:val="22"/>
            <w:szCs w:val="22"/>
          </w:rPr>
          <w:t>I</w:t>
        </w:r>
        <w:r w:rsidR="00D220EE" w:rsidRPr="00C54A91">
          <w:rPr>
            <w:rFonts w:ascii="Arial" w:hAnsi="Arial" w:cs="Arial"/>
            <w:color w:val="000000"/>
            <w:sz w:val="22"/>
            <w:szCs w:val="22"/>
          </w:rPr>
          <w:t xml:space="preserve"> </w:t>
        </w:r>
      </w:ins>
      <w:r w:rsidRPr="00C54A91">
        <w:rPr>
          <w:rFonts w:ascii="Arial" w:hAnsi="Arial" w:cs="Arial"/>
          <w:color w:val="000000"/>
          <w:sz w:val="22"/>
          <w:szCs w:val="22"/>
        </w:rPr>
        <w:t xml:space="preserve">sentence you to an </w:t>
      </w:r>
      <w:ins w:id="290" w:author="Dan Bellinski" w:date="2016-07-27T06:50:00Z">
        <w:r w:rsidR="00D220EE">
          <w:rPr>
            <w:rFonts w:ascii="Arial" w:hAnsi="Arial" w:cs="Arial"/>
            <w:color w:val="000000"/>
            <w:sz w:val="22"/>
            <w:szCs w:val="22"/>
          </w:rPr>
          <w:t>eternity</w:t>
        </w:r>
      </w:ins>
      <w:del w:id="291" w:author="Dan Bellinski" w:date="2016-07-27T06:50:00Z">
        <w:r w:rsidRPr="00C54A91" w:rsidDel="00D220EE">
          <w:rPr>
            <w:rFonts w:ascii="Arial" w:hAnsi="Arial" w:cs="Arial"/>
            <w:color w:val="000000"/>
            <w:sz w:val="22"/>
            <w:szCs w:val="22"/>
          </w:rPr>
          <w:delText>afterlife</w:delText>
        </w:r>
      </w:del>
      <w:r w:rsidRPr="00C54A91">
        <w:rPr>
          <w:rFonts w:ascii="Arial" w:hAnsi="Arial" w:cs="Arial"/>
          <w:color w:val="000000"/>
          <w:sz w:val="22"/>
          <w:szCs w:val="22"/>
        </w:rPr>
        <w:t xml:space="preserve"> </w:t>
      </w:r>
      <w:ins w:id="292" w:author="Dan Bellinski" w:date="2016-07-27T06:50:00Z">
        <w:r w:rsidR="00D220EE">
          <w:rPr>
            <w:rFonts w:ascii="Arial" w:hAnsi="Arial" w:cs="Arial"/>
            <w:color w:val="000000"/>
            <w:sz w:val="22"/>
            <w:szCs w:val="22"/>
          </w:rPr>
          <w:t xml:space="preserve">of </w:t>
        </w:r>
      </w:ins>
      <w:del w:id="293" w:author="Dan Bellinski" w:date="2016-07-27T06:50:00Z">
        <w:r w:rsidRPr="00C54A91" w:rsidDel="00D220EE">
          <w:rPr>
            <w:rFonts w:ascii="Arial" w:hAnsi="Arial" w:cs="Arial"/>
            <w:color w:val="000000"/>
            <w:sz w:val="22"/>
            <w:szCs w:val="22"/>
          </w:rPr>
          <w:delText xml:space="preserve">filled with </w:delText>
        </w:r>
      </w:del>
      <w:r w:rsidRPr="00C54A91">
        <w:rPr>
          <w:rFonts w:ascii="Arial" w:hAnsi="Arial" w:cs="Arial"/>
          <w:color w:val="000000"/>
          <w:sz w:val="22"/>
          <w:szCs w:val="22"/>
        </w:rPr>
        <w:t xml:space="preserve">misery and pain. </w:t>
      </w:r>
      <w:del w:id="294" w:author="Dan Bellinski" w:date="2016-07-25T21:36:00Z">
        <w:r w:rsidRPr="00C54A91" w:rsidDel="00537D9B">
          <w:rPr>
            <w:rFonts w:ascii="Arial" w:hAnsi="Arial" w:cs="Arial"/>
            <w:color w:val="000000"/>
            <w:sz w:val="22"/>
            <w:szCs w:val="22"/>
          </w:rPr>
          <w:delText>For all of eternity</w:delText>
        </w:r>
      </w:del>
      <w:ins w:id="295" w:author="Dan Bellinski" w:date="2016-07-25T21:36:00Z">
        <w:r w:rsidR="00537D9B">
          <w:rPr>
            <w:rFonts w:ascii="Arial" w:hAnsi="Arial" w:cs="Arial"/>
            <w:color w:val="000000"/>
            <w:sz w:val="22"/>
            <w:szCs w:val="22"/>
          </w:rPr>
          <w:t>I am time, devourer of all things</w:t>
        </w:r>
      </w:ins>
      <w:r w:rsidRPr="00C54A91">
        <w:rPr>
          <w:rFonts w:ascii="Arial" w:hAnsi="Arial" w:cs="Arial"/>
          <w:color w:val="000000"/>
          <w:sz w:val="22"/>
          <w:szCs w:val="22"/>
        </w:rPr>
        <w:t>.”</w:t>
      </w:r>
      <w:del w:id="296" w:author="Dan Bellinski" w:date="2016-07-25T21:40:00Z">
        <w:r w:rsidRPr="00C54A91" w:rsidDel="00CA78F8">
          <w:rPr>
            <w:rFonts w:ascii="Arial" w:hAnsi="Arial" w:cs="Arial"/>
            <w:color w:val="000000"/>
            <w:sz w:val="22"/>
            <w:szCs w:val="22"/>
          </w:rPr>
          <w:delText xml:space="preserve"> That must be the </w:delText>
        </w:r>
      </w:del>
      <w:del w:id="297" w:author="Dan Bellinski" w:date="2016-07-25T21:38:00Z">
        <w:r w:rsidRPr="00C54A91" w:rsidDel="00BA7517">
          <w:rPr>
            <w:rFonts w:ascii="Arial" w:hAnsi="Arial" w:cs="Arial"/>
            <w:color w:val="000000"/>
            <w:sz w:val="22"/>
            <w:szCs w:val="22"/>
          </w:rPr>
          <w:delText xml:space="preserve">spirit </w:delText>
        </w:r>
      </w:del>
      <w:del w:id="298" w:author="Dan Bellinski" w:date="2016-07-25T21:40:00Z">
        <w:r w:rsidRPr="00C54A91" w:rsidDel="00CA78F8">
          <w:rPr>
            <w:rFonts w:ascii="Arial" w:hAnsi="Arial" w:cs="Arial"/>
            <w:color w:val="000000"/>
            <w:sz w:val="22"/>
            <w:szCs w:val="22"/>
          </w:rPr>
          <w:delText>king.</w:delText>
        </w:r>
      </w:del>
    </w:p>
    <w:p w14:paraId="62353232" w14:textId="77777777" w:rsidR="00C54A91" w:rsidRPr="00C54A91" w:rsidRDefault="00C54A91" w:rsidP="009026D3">
      <w:pPr>
        <w:pStyle w:val="Heading2"/>
        <w:rPr>
          <w:rFonts w:ascii="Times New Roman" w:hAnsi="Times New Roman" w:cs="Times New Roman"/>
        </w:rPr>
      </w:pPr>
      <w:r w:rsidRPr="00C54A91">
        <w:t>Level 16 - Beginning</w:t>
      </w:r>
    </w:p>
    <w:p w14:paraId="2DD389F2" w14:textId="5C27E803" w:rsidR="00C54A91" w:rsidRPr="00C54A91" w:rsidRDefault="00C54A91" w:rsidP="00C54A91">
      <w:pPr>
        <w:rPr>
          <w:rFonts w:ascii="Times New Roman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 xml:space="preserve">“Welcome, </w:t>
      </w:r>
      <w:del w:id="299" w:author="Dan Bellinski" w:date="2016-07-25T21:40:00Z">
        <w:r w:rsidRPr="00C54A91" w:rsidDel="00CA78F8">
          <w:rPr>
            <w:rFonts w:ascii="Arial" w:hAnsi="Arial" w:cs="Arial"/>
            <w:color w:val="000000"/>
            <w:sz w:val="22"/>
            <w:szCs w:val="22"/>
          </w:rPr>
          <w:delText>Jim</w:delText>
        </w:r>
      </w:del>
      <w:proofErr w:type="spellStart"/>
      <w:ins w:id="300" w:author="Dan Bellinski" w:date="2016-07-25T21:40:00Z">
        <w:r w:rsidR="00CA78F8">
          <w:rPr>
            <w:rFonts w:ascii="Arial" w:hAnsi="Arial" w:cs="Arial"/>
            <w:color w:val="000000"/>
            <w:sz w:val="22"/>
            <w:szCs w:val="22"/>
          </w:rPr>
          <w:t>c_name</w:t>
        </w:r>
      </w:ins>
      <w:proofErr w:type="spellEnd"/>
      <w:r w:rsidRPr="00C54A91">
        <w:rPr>
          <w:rFonts w:ascii="Arial" w:hAnsi="Arial" w:cs="Arial"/>
          <w:color w:val="000000"/>
          <w:sz w:val="22"/>
          <w:szCs w:val="22"/>
        </w:rPr>
        <w:t>. You have made it and get a glimpse of what is to come for your people.”</w:t>
      </w:r>
    </w:p>
    <w:p w14:paraId="275FE454" w14:textId="2976412E" w:rsidR="00C54A91" w:rsidRPr="00C54A91" w:rsidRDefault="00C54A91" w:rsidP="00C54A91">
      <w:pPr>
        <w:rPr>
          <w:rFonts w:ascii="Times New Roman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 xml:space="preserve">“We have seen our mistakes and pledged to stop our mistreatment of </w:t>
      </w:r>
      <w:proofErr w:type="spellStart"/>
      <w:ins w:id="301" w:author="Dan Bellinski" w:date="2016-07-24T12:18:00Z">
        <w:r w:rsidR="00851395">
          <w:rPr>
            <w:rFonts w:ascii="Arial" w:hAnsi="Arial" w:cs="Arial"/>
            <w:color w:val="000000"/>
            <w:sz w:val="22"/>
            <w:szCs w:val="22"/>
          </w:rPr>
          <w:t>imal</w:t>
        </w:r>
      </w:ins>
      <w:r w:rsidRPr="00C54A91">
        <w:rPr>
          <w:rFonts w:ascii="Arial" w:hAnsi="Arial" w:cs="Arial"/>
          <w:color w:val="000000"/>
          <w:sz w:val="22"/>
          <w:szCs w:val="22"/>
        </w:rPr>
        <w:t>s</w:t>
      </w:r>
      <w:proofErr w:type="spellEnd"/>
      <w:r w:rsidRPr="00C54A91">
        <w:rPr>
          <w:rFonts w:ascii="Arial" w:hAnsi="Arial" w:cs="Arial"/>
          <w:color w:val="000000"/>
          <w:sz w:val="22"/>
          <w:szCs w:val="22"/>
        </w:rPr>
        <w:t xml:space="preserve"> </w:t>
      </w:r>
      <w:del w:id="302" w:author="Dan Bellinski" w:date="2016-07-25T18:58:00Z">
        <w:r w:rsidRPr="00C54A91" w:rsidDel="00527ECA">
          <w:rPr>
            <w:rFonts w:ascii="Arial" w:hAnsi="Arial" w:cs="Arial"/>
            <w:color w:val="000000"/>
            <w:sz w:val="22"/>
            <w:szCs w:val="22"/>
          </w:rPr>
          <w:delText xml:space="preserve">on </w:delText>
        </w:r>
      </w:del>
      <w:ins w:id="303" w:author="Dan Bellinski" w:date="2016-07-25T18:58:00Z">
        <w:r w:rsidR="00527ECA">
          <w:rPr>
            <w:rFonts w:ascii="Arial" w:hAnsi="Arial" w:cs="Arial"/>
            <w:color w:val="000000"/>
            <w:sz w:val="22"/>
            <w:szCs w:val="22"/>
          </w:rPr>
          <w:t>in</w:t>
        </w:r>
        <w:r w:rsidR="00527ECA" w:rsidRPr="00C54A91">
          <w:rPr>
            <w:rFonts w:ascii="Arial" w:hAnsi="Arial" w:cs="Arial"/>
            <w:color w:val="000000"/>
            <w:sz w:val="22"/>
            <w:szCs w:val="22"/>
          </w:rPr>
          <w:t xml:space="preserve"> </w:t>
        </w:r>
      </w:ins>
      <w:r w:rsidRPr="00C54A91">
        <w:rPr>
          <w:rFonts w:ascii="Arial" w:hAnsi="Arial" w:cs="Arial"/>
          <w:color w:val="000000"/>
          <w:sz w:val="22"/>
          <w:szCs w:val="22"/>
        </w:rPr>
        <w:t xml:space="preserve">our worlds. We have </w:t>
      </w:r>
      <w:del w:id="304" w:author="Dan Bellinski" w:date="2016-07-25T21:41:00Z">
        <w:r w:rsidRPr="00C54A91" w:rsidDel="00CA78F8">
          <w:rPr>
            <w:rFonts w:ascii="Arial" w:hAnsi="Arial" w:cs="Arial"/>
            <w:color w:val="000000"/>
            <w:sz w:val="22"/>
            <w:szCs w:val="22"/>
          </w:rPr>
          <w:delText>created a world where we can live</w:delText>
        </w:r>
      </w:del>
      <w:ins w:id="305" w:author="Dan Bellinski" w:date="2016-07-25T21:41:00Z">
        <w:r w:rsidR="00CA78F8">
          <w:rPr>
            <w:rFonts w:ascii="Arial" w:hAnsi="Arial" w:cs="Arial"/>
            <w:color w:val="000000"/>
            <w:sz w:val="22"/>
            <w:szCs w:val="22"/>
          </w:rPr>
          <w:t>committed to create a world of</w:t>
        </w:r>
      </w:ins>
      <w:r w:rsidRPr="00C54A91">
        <w:rPr>
          <w:rFonts w:ascii="Arial" w:hAnsi="Arial" w:cs="Arial"/>
          <w:color w:val="000000"/>
          <w:sz w:val="22"/>
          <w:szCs w:val="22"/>
        </w:rPr>
        <w:t xml:space="preserve"> </w:t>
      </w:r>
      <w:del w:id="306" w:author="Dan Bellinski" w:date="2016-07-25T21:42:00Z">
        <w:r w:rsidRPr="00C54A91" w:rsidDel="00CA78F8">
          <w:rPr>
            <w:rFonts w:ascii="Arial" w:hAnsi="Arial" w:cs="Arial"/>
            <w:color w:val="000000"/>
            <w:sz w:val="22"/>
            <w:szCs w:val="22"/>
          </w:rPr>
          <w:delText xml:space="preserve">in </w:delText>
        </w:r>
      </w:del>
      <w:r w:rsidRPr="00C54A91">
        <w:rPr>
          <w:rFonts w:ascii="Arial" w:hAnsi="Arial" w:cs="Arial"/>
          <w:color w:val="000000"/>
          <w:sz w:val="22"/>
          <w:szCs w:val="22"/>
        </w:rPr>
        <w:t xml:space="preserve">harmony and freedom. </w:t>
      </w:r>
      <w:del w:id="307" w:author="Dan Bellinski" w:date="2016-07-25T21:41:00Z">
        <w:r w:rsidRPr="00C54A91" w:rsidDel="00CA78F8">
          <w:rPr>
            <w:rFonts w:ascii="Arial" w:hAnsi="Arial" w:cs="Arial"/>
            <w:color w:val="000000"/>
            <w:sz w:val="22"/>
            <w:szCs w:val="22"/>
          </w:rPr>
          <w:delText>Please join us</w:delText>
        </w:r>
      </w:del>
      <w:ins w:id="308" w:author="Dan Bellinski" w:date="2016-07-25T21:41:00Z">
        <w:r w:rsidR="00CA78F8">
          <w:rPr>
            <w:rFonts w:ascii="Arial" w:hAnsi="Arial" w:cs="Arial"/>
            <w:color w:val="000000"/>
            <w:sz w:val="22"/>
            <w:szCs w:val="22"/>
          </w:rPr>
          <w:t xml:space="preserve">You must release your grip of time and </w:t>
        </w:r>
      </w:ins>
      <w:ins w:id="309" w:author="Dan Bellinski" w:date="2016-07-27T06:51:00Z">
        <w:r w:rsidR="005C5D0F">
          <w:rPr>
            <w:rFonts w:ascii="Arial" w:hAnsi="Arial" w:cs="Arial"/>
            <w:color w:val="000000"/>
            <w:sz w:val="22"/>
            <w:szCs w:val="22"/>
          </w:rPr>
          <w:t>work with us to create</w:t>
        </w:r>
      </w:ins>
      <w:ins w:id="310" w:author="Dan Bellinski" w:date="2016-07-25T21:41:00Z">
        <w:r w:rsidR="00CA78F8">
          <w:rPr>
            <w:rFonts w:ascii="Arial" w:hAnsi="Arial" w:cs="Arial"/>
            <w:color w:val="000000"/>
            <w:sz w:val="22"/>
            <w:szCs w:val="22"/>
          </w:rPr>
          <w:t xml:space="preserve"> </w:t>
        </w:r>
      </w:ins>
      <w:ins w:id="311" w:author="Dan Bellinski" w:date="2016-07-25T21:42:00Z">
        <w:r w:rsidR="00CA78F8">
          <w:rPr>
            <w:rFonts w:ascii="Arial" w:hAnsi="Arial" w:cs="Arial"/>
            <w:color w:val="000000"/>
            <w:sz w:val="22"/>
            <w:szCs w:val="22"/>
          </w:rPr>
          <w:t>peace.</w:t>
        </w:r>
      </w:ins>
      <w:r w:rsidRPr="00C54A91">
        <w:rPr>
          <w:rFonts w:ascii="Arial" w:hAnsi="Arial" w:cs="Arial"/>
          <w:color w:val="000000"/>
          <w:sz w:val="22"/>
          <w:szCs w:val="22"/>
        </w:rPr>
        <w:t>”</w:t>
      </w:r>
    </w:p>
    <w:p w14:paraId="094BC31E" w14:textId="1753A71B" w:rsidR="00C54A91" w:rsidRPr="00C54A91" w:rsidRDefault="00C54A91" w:rsidP="00C54A91">
      <w:pPr>
        <w:rPr>
          <w:rFonts w:ascii="Times New Roman" w:eastAsiaTheme="minorHAnsi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>“</w:t>
      </w:r>
      <w:ins w:id="312" w:author="Dan Bellinski" w:date="2016-07-25T21:42:00Z">
        <w:r w:rsidR="006B34D3">
          <w:rPr>
            <w:rFonts w:ascii="Arial" w:hAnsi="Arial" w:cs="Arial"/>
            <w:color w:val="000000"/>
            <w:sz w:val="22"/>
            <w:szCs w:val="22"/>
          </w:rPr>
          <w:t>The time for compromise has</w:t>
        </w:r>
        <w:r w:rsidR="00CA78F8">
          <w:rPr>
            <w:rFonts w:ascii="Arial" w:hAnsi="Arial" w:cs="Arial"/>
            <w:color w:val="000000"/>
            <w:sz w:val="22"/>
            <w:szCs w:val="22"/>
          </w:rPr>
          <w:t xml:space="preserve"> </w:t>
        </w:r>
      </w:ins>
      <w:del w:id="313" w:author="Dan Bellinski" w:date="2016-07-25T21:42:00Z">
        <w:r w:rsidRPr="00C54A91" w:rsidDel="00CA78F8">
          <w:rPr>
            <w:rFonts w:ascii="Arial" w:hAnsi="Arial" w:cs="Arial"/>
            <w:color w:val="000000"/>
            <w:sz w:val="22"/>
            <w:szCs w:val="22"/>
          </w:rPr>
          <w:delText>There is no time for compromise</w:delText>
        </w:r>
      </w:del>
      <w:ins w:id="314" w:author="Dan Bellinski" w:date="2016-07-25T21:42:00Z">
        <w:r w:rsidR="00CA78F8">
          <w:rPr>
            <w:rFonts w:ascii="Arial" w:hAnsi="Arial" w:cs="Arial"/>
            <w:color w:val="000000"/>
            <w:sz w:val="22"/>
            <w:szCs w:val="22"/>
          </w:rPr>
          <w:t>pas</w:t>
        </w:r>
        <w:r w:rsidR="006B34D3">
          <w:rPr>
            <w:rFonts w:ascii="Arial" w:hAnsi="Arial" w:cs="Arial"/>
            <w:color w:val="000000"/>
            <w:sz w:val="22"/>
            <w:szCs w:val="22"/>
          </w:rPr>
          <w:t>sed</w:t>
        </w:r>
      </w:ins>
      <w:r w:rsidRPr="00C54A91">
        <w:rPr>
          <w:rFonts w:ascii="Arial" w:hAnsi="Arial" w:cs="Arial"/>
          <w:color w:val="000000"/>
          <w:sz w:val="22"/>
          <w:szCs w:val="22"/>
        </w:rPr>
        <w:t>.</w:t>
      </w:r>
      <w:ins w:id="315" w:author="Dan Bellinski" w:date="2016-07-25T21:59:00Z">
        <w:r w:rsidR="00AA3AAD">
          <w:rPr>
            <w:rFonts w:ascii="Arial" w:hAnsi="Arial" w:cs="Arial"/>
            <w:color w:val="000000"/>
            <w:sz w:val="22"/>
            <w:szCs w:val="22"/>
          </w:rPr>
          <w:t xml:space="preserve"> </w:t>
        </w:r>
      </w:ins>
      <w:ins w:id="316" w:author="Dan Bellinski" w:date="2016-07-27T06:51:00Z">
        <w:r w:rsidR="00AC6436">
          <w:rPr>
            <w:rFonts w:ascii="Arial" w:hAnsi="Arial" w:cs="Arial"/>
            <w:color w:val="000000"/>
            <w:sz w:val="22"/>
            <w:szCs w:val="22"/>
          </w:rPr>
          <w:t>The only peace you will find is in death</w:t>
        </w:r>
      </w:ins>
      <w:ins w:id="317" w:author="Dan Bellinski" w:date="2016-07-25T21:59:00Z">
        <w:r w:rsidR="00AA3AAD">
          <w:rPr>
            <w:rFonts w:ascii="Arial" w:hAnsi="Arial" w:cs="Arial"/>
            <w:color w:val="000000"/>
            <w:sz w:val="22"/>
            <w:szCs w:val="22"/>
          </w:rPr>
          <w:t>.</w:t>
        </w:r>
      </w:ins>
      <w:r w:rsidRPr="00C54A91">
        <w:rPr>
          <w:rFonts w:ascii="Arial" w:hAnsi="Arial" w:cs="Arial"/>
          <w:color w:val="000000"/>
          <w:sz w:val="22"/>
          <w:szCs w:val="22"/>
        </w:rPr>
        <w:t xml:space="preserve"> Prepare to be defeated.”</w:t>
      </w:r>
    </w:p>
    <w:p w14:paraId="3A8905A1" w14:textId="77777777" w:rsidR="00C54A91" w:rsidRPr="00C54A91" w:rsidRDefault="00C54A91" w:rsidP="009026D3">
      <w:pPr>
        <w:pStyle w:val="Heading2"/>
        <w:rPr>
          <w:rFonts w:ascii="Times New Roman" w:hAnsi="Times New Roman" w:cs="Times New Roman"/>
        </w:rPr>
      </w:pPr>
      <w:r w:rsidRPr="00C54A91">
        <w:t>Level 16 - End of Level</w:t>
      </w:r>
    </w:p>
    <w:p w14:paraId="35A9C004" w14:textId="20EC6E33" w:rsidR="00C54A91" w:rsidRPr="00C54A91" w:rsidRDefault="00C54A91" w:rsidP="00C54A91">
      <w:pPr>
        <w:rPr>
          <w:rFonts w:ascii="Times New Roman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 xml:space="preserve">You have defeated the </w:t>
      </w:r>
      <w:del w:id="318" w:author="Dan Bellinski" w:date="2016-07-25T21:42:00Z">
        <w:r w:rsidRPr="00C54A91" w:rsidDel="0048466D">
          <w:rPr>
            <w:rFonts w:ascii="Arial" w:hAnsi="Arial" w:cs="Arial"/>
            <w:color w:val="000000"/>
            <w:sz w:val="22"/>
            <w:szCs w:val="22"/>
          </w:rPr>
          <w:delText xml:space="preserve">spirit </w:delText>
        </w:r>
      </w:del>
      <w:r w:rsidRPr="00C54A91">
        <w:rPr>
          <w:rFonts w:ascii="Arial" w:hAnsi="Arial" w:cs="Arial"/>
          <w:color w:val="000000"/>
          <w:sz w:val="22"/>
          <w:szCs w:val="22"/>
        </w:rPr>
        <w:t>king</w:t>
      </w:r>
      <w:ins w:id="319" w:author="Dan Bellinski" w:date="2016-07-25T21:42:00Z">
        <w:r w:rsidR="0048466D">
          <w:rPr>
            <w:rFonts w:ascii="Arial" w:hAnsi="Arial" w:cs="Arial"/>
            <w:color w:val="000000"/>
            <w:sz w:val="22"/>
            <w:szCs w:val="22"/>
          </w:rPr>
          <w:t xml:space="preserve"> of tempus</w:t>
        </w:r>
      </w:ins>
      <w:r w:rsidRPr="00C54A91">
        <w:rPr>
          <w:rFonts w:ascii="Arial" w:hAnsi="Arial" w:cs="Arial"/>
          <w:color w:val="000000"/>
          <w:sz w:val="22"/>
          <w:szCs w:val="22"/>
        </w:rPr>
        <w:t xml:space="preserve"> and the evil </w:t>
      </w:r>
      <w:proofErr w:type="spellStart"/>
      <w:ins w:id="320" w:author="Dan Bellinski" w:date="2016-07-24T12:18:00Z">
        <w:r w:rsidR="00851395">
          <w:rPr>
            <w:rFonts w:ascii="Arial" w:hAnsi="Arial" w:cs="Arial"/>
            <w:color w:val="000000"/>
            <w:sz w:val="22"/>
            <w:szCs w:val="22"/>
          </w:rPr>
          <w:t>imal</w:t>
        </w:r>
      </w:ins>
      <w:r w:rsidRPr="00C54A91">
        <w:rPr>
          <w:rFonts w:ascii="Arial" w:hAnsi="Arial" w:cs="Arial"/>
          <w:color w:val="000000"/>
          <w:sz w:val="22"/>
          <w:szCs w:val="22"/>
        </w:rPr>
        <w:t>s</w:t>
      </w:r>
      <w:proofErr w:type="spellEnd"/>
      <w:r w:rsidRPr="00C54A91">
        <w:rPr>
          <w:rFonts w:ascii="Arial" w:hAnsi="Arial" w:cs="Arial"/>
          <w:color w:val="000000"/>
          <w:sz w:val="22"/>
          <w:szCs w:val="22"/>
        </w:rPr>
        <w:t xml:space="preserve"> here have disappeared</w:t>
      </w:r>
      <w:ins w:id="321" w:author="Dan Bellinski" w:date="2016-07-27T06:52:00Z">
        <w:r w:rsidR="008C3F8B">
          <w:rPr>
            <w:rFonts w:ascii="Arial" w:hAnsi="Arial" w:cs="Arial"/>
            <w:color w:val="000000"/>
            <w:sz w:val="22"/>
            <w:szCs w:val="22"/>
          </w:rPr>
          <w:t>, a</w:t>
        </w:r>
      </w:ins>
      <w:del w:id="322" w:author="Dan Bellinski" w:date="2016-07-27T06:52:00Z">
        <w:r w:rsidRPr="00C54A91" w:rsidDel="008C3F8B">
          <w:rPr>
            <w:rFonts w:ascii="Arial" w:hAnsi="Arial" w:cs="Arial"/>
            <w:color w:val="000000"/>
            <w:sz w:val="22"/>
            <w:szCs w:val="22"/>
          </w:rPr>
          <w:delText>.</w:delText>
        </w:r>
      </w:del>
      <w:ins w:id="323" w:author="Dan Bellinski" w:date="2016-07-25T21:42:00Z">
        <w:r w:rsidR="0048466D">
          <w:rPr>
            <w:rFonts w:ascii="Arial" w:hAnsi="Arial" w:cs="Arial"/>
            <w:color w:val="000000"/>
            <w:sz w:val="22"/>
            <w:szCs w:val="22"/>
          </w:rPr>
          <w:t>lmost as if they had never existed.</w:t>
        </w:r>
      </w:ins>
    </w:p>
    <w:p w14:paraId="4C381AB7" w14:textId="0D47A62A" w:rsidR="00C54A91" w:rsidRPr="00C54A91" w:rsidRDefault="00C54A91" w:rsidP="00C54A91">
      <w:pPr>
        <w:rPr>
          <w:rFonts w:ascii="Times New Roman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>Mort turns to you “</w:t>
      </w:r>
      <w:proofErr w:type="spellStart"/>
      <w:r w:rsidR="006C1A4F">
        <w:rPr>
          <w:rFonts w:ascii="Arial" w:hAnsi="Arial" w:cs="Arial"/>
          <w:color w:val="000000"/>
          <w:sz w:val="22"/>
          <w:szCs w:val="22"/>
        </w:rPr>
        <w:t>c_relationship</w:t>
      </w:r>
      <w:proofErr w:type="spellEnd"/>
      <w:r w:rsidRPr="00C54A91">
        <w:rPr>
          <w:rFonts w:ascii="Arial" w:hAnsi="Arial" w:cs="Arial"/>
          <w:color w:val="000000"/>
          <w:sz w:val="22"/>
          <w:szCs w:val="22"/>
        </w:rPr>
        <w:t xml:space="preserve">, now you see why compromise is the only answer. We must find a just answer for everyone. The </w:t>
      </w:r>
      <w:del w:id="324" w:author="Dan Bellinski" w:date="2016-07-25T21:43:00Z">
        <w:r w:rsidRPr="00C54A91" w:rsidDel="0048466D">
          <w:rPr>
            <w:rFonts w:ascii="Arial" w:hAnsi="Arial" w:cs="Arial"/>
            <w:color w:val="000000"/>
            <w:sz w:val="22"/>
            <w:szCs w:val="22"/>
          </w:rPr>
          <w:delText xml:space="preserve">spirit </w:delText>
        </w:r>
      </w:del>
      <w:r w:rsidRPr="00C54A91">
        <w:rPr>
          <w:rFonts w:ascii="Arial" w:hAnsi="Arial" w:cs="Arial"/>
          <w:color w:val="000000"/>
          <w:sz w:val="22"/>
          <w:szCs w:val="22"/>
        </w:rPr>
        <w:t>king</w:t>
      </w:r>
      <w:ins w:id="325" w:author="Dan Bellinski" w:date="2016-07-25T21:43:00Z">
        <w:r w:rsidR="0048466D">
          <w:rPr>
            <w:rFonts w:ascii="Arial" w:hAnsi="Arial" w:cs="Arial"/>
            <w:color w:val="000000"/>
            <w:sz w:val="22"/>
            <w:szCs w:val="22"/>
          </w:rPr>
          <w:t xml:space="preserve"> of tempus</w:t>
        </w:r>
      </w:ins>
      <w:r w:rsidRPr="00C54A91">
        <w:rPr>
          <w:rFonts w:ascii="Arial" w:hAnsi="Arial" w:cs="Arial"/>
          <w:color w:val="000000"/>
          <w:sz w:val="22"/>
          <w:szCs w:val="22"/>
        </w:rPr>
        <w:t xml:space="preserve"> was not willing to compromise</w:t>
      </w:r>
      <w:ins w:id="326" w:author="Dan Bellinski" w:date="2016-07-25T22:01:00Z">
        <w:r w:rsidR="00102524">
          <w:rPr>
            <w:rFonts w:ascii="Arial" w:hAnsi="Arial" w:cs="Arial"/>
            <w:color w:val="000000"/>
            <w:sz w:val="22"/>
            <w:szCs w:val="22"/>
          </w:rPr>
          <w:t>, he sought vengeance,</w:t>
        </w:r>
      </w:ins>
      <w:r w:rsidRPr="00C54A91">
        <w:rPr>
          <w:rFonts w:ascii="Arial" w:hAnsi="Arial" w:cs="Arial"/>
          <w:color w:val="000000"/>
          <w:sz w:val="22"/>
          <w:szCs w:val="22"/>
        </w:rPr>
        <w:t xml:space="preserve"> and it has </w:t>
      </w:r>
      <w:r w:rsidR="00C07985" w:rsidRPr="00C54A91">
        <w:rPr>
          <w:rFonts w:ascii="Arial" w:hAnsi="Arial" w:cs="Arial"/>
          <w:color w:val="000000"/>
          <w:sz w:val="22"/>
          <w:szCs w:val="22"/>
        </w:rPr>
        <w:t>led</w:t>
      </w:r>
      <w:r w:rsidRPr="00C54A91">
        <w:rPr>
          <w:rFonts w:ascii="Arial" w:hAnsi="Arial" w:cs="Arial"/>
          <w:color w:val="000000"/>
          <w:sz w:val="22"/>
          <w:szCs w:val="22"/>
        </w:rPr>
        <w:t xml:space="preserve"> to his </w:t>
      </w:r>
      <w:del w:id="327" w:author="Dan Bellinski" w:date="2016-07-25T21:43:00Z">
        <w:r w:rsidRPr="00C54A91" w:rsidDel="00270C01">
          <w:rPr>
            <w:rFonts w:ascii="Arial" w:hAnsi="Arial" w:cs="Arial"/>
            <w:color w:val="000000"/>
            <w:sz w:val="22"/>
            <w:szCs w:val="22"/>
          </w:rPr>
          <w:delText xml:space="preserve">death </w:delText>
        </w:r>
      </w:del>
      <w:ins w:id="328" w:author="Dan Bellinski" w:date="2016-07-25T21:43:00Z">
        <w:r w:rsidR="00270C01">
          <w:rPr>
            <w:rFonts w:ascii="Arial" w:hAnsi="Arial" w:cs="Arial"/>
            <w:color w:val="000000"/>
            <w:sz w:val="22"/>
            <w:szCs w:val="22"/>
          </w:rPr>
          <w:t>demise</w:t>
        </w:r>
        <w:r w:rsidR="00270C01" w:rsidRPr="00C54A91">
          <w:rPr>
            <w:rFonts w:ascii="Arial" w:hAnsi="Arial" w:cs="Arial"/>
            <w:color w:val="000000"/>
            <w:sz w:val="22"/>
            <w:szCs w:val="22"/>
          </w:rPr>
          <w:t xml:space="preserve"> </w:t>
        </w:r>
      </w:ins>
      <w:r w:rsidRPr="00C54A91">
        <w:rPr>
          <w:rFonts w:ascii="Arial" w:hAnsi="Arial" w:cs="Arial"/>
          <w:color w:val="000000"/>
          <w:sz w:val="22"/>
          <w:szCs w:val="22"/>
        </w:rPr>
        <w:t xml:space="preserve">and that of his </w:t>
      </w:r>
      <w:del w:id="329" w:author="Dan Bellinski" w:date="2016-07-25T21:43:00Z">
        <w:r w:rsidRPr="00C54A91" w:rsidDel="00270C01">
          <w:rPr>
            <w:rFonts w:ascii="Arial" w:hAnsi="Arial" w:cs="Arial"/>
            <w:color w:val="000000"/>
            <w:sz w:val="22"/>
            <w:szCs w:val="22"/>
          </w:rPr>
          <w:delText>people</w:delText>
        </w:r>
      </w:del>
      <w:ins w:id="330" w:author="Dan Bellinski" w:date="2016-07-25T21:43:00Z">
        <w:r w:rsidR="00270C01">
          <w:rPr>
            <w:rFonts w:ascii="Arial" w:hAnsi="Arial" w:cs="Arial"/>
            <w:color w:val="000000"/>
            <w:sz w:val="22"/>
            <w:szCs w:val="22"/>
          </w:rPr>
          <w:t>followers</w:t>
        </w:r>
      </w:ins>
      <w:r w:rsidRPr="00C54A91">
        <w:rPr>
          <w:rFonts w:ascii="Arial" w:hAnsi="Arial" w:cs="Arial"/>
          <w:color w:val="000000"/>
          <w:sz w:val="22"/>
          <w:szCs w:val="22"/>
        </w:rPr>
        <w:t>.”</w:t>
      </w:r>
    </w:p>
    <w:p w14:paraId="1F65C057" w14:textId="4F5EB4B3" w:rsidR="00C54A91" w:rsidRDefault="00C54A91" w:rsidP="00C54A91">
      <w:pPr>
        <w:rPr>
          <w:ins w:id="331" w:author="Dan Bellinski" w:date="2016-07-25T22:13:00Z"/>
          <w:rFonts w:ascii="Arial" w:hAnsi="Arial" w:cs="Arial"/>
          <w:color w:val="000000"/>
          <w:sz w:val="22"/>
          <w:szCs w:val="22"/>
        </w:rPr>
      </w:pPr>
      <w:del w:id="332" w:author="Dan Bellinski" w:date="2016-07-25T21:43:00Z">
        <w:r w:rsidRPr="00C54A91" w:rsidDel="00270C01">
          <w:rPr>
            <w:rFonts w:ascii="Arial" w:hAnsi="Arial" w:cs="Arial"/>
            <w:color w:val="000000"/>
            <w:sz w:val="22"/>
            <w:szCs w:val="22"/>
          </w:rPr>
          <w:delText>Jim</w:delText>
        </w:r>
        <w:r w:rsidR="00C07985" w:rsidDel="00270C01">
          <w:rPr>
            <w:rFonts w:ascii="Arial" w:hAnsi="Arial" w:cs="Arial"/>
            <w:color w:val="000000"/>
            <w:sz w:val="22"/>
            <w:szCs w:val="22"/>
          </w:rPr>
          <w:delText xml:space="preserve"> </w:delText>
        </w:r>
      </w:del>
      <w:proofErr w:type="spellStart"/>
      <w:ins w:id="333" w:author="Dan Bellinski" w:date="2016-07-25T21:43:00Z">
        <w:r w:rsidR="00270C01">
          <w:rPr>
            <w:rFonts w:ascii="Arial" w:hAnsi="Arial" w:cs="Arial"/>
            <w:color w:val="000000"/>
            <w:sz w:val="22"/>
            <w:szCs w:val="22"/>
          </w:rPr>
          <w:t>c_name</w:t>
        </w:r>
        <w:proofErr w:type="spellEnd"/>
        <w:r w:rsidR="00270C01">
          <w:rPr>
            <w:rFonts w:ascii="Arial" w:hAnsi="Arial" w:cs="Arial"/>
            <w:color w:val="000000"/>
            <w:sz w:val="22"/>
            <w:szCs w:val="22"/>
          </w:rPr>
          <w:t xml:space="preserve"> </w:t>
        </w:r>
      </w:ins>
      <w:r w:rsidR="00C07985">
        <w:rPr>
          <w:rFonts w:ascii="Arial" w:hAnsi="Arial" w:cs="Arial"/>
          <w:color w:val="000000"/>
          <w:sz w:val="22"/>
          <w:szCs w:val="22"/>
        </w:rPr>
        <w:t>and Mort return to their world</w:t>
      </w:r>
      <w:ins w:id="334" w:author="Dan Bellinski" w:date="2016-07-25T21:43:00Z">
        <w:r w:rsidR="003B2AB6">
          <w:rPr>
            <w:rFonts w:ascii="Arial" w:hAnsi="Arial" w:cs="Arial"/>
            <w:color w:val="000000"/>
            <w:sz w:val="22"/>
            <w:szCs w:val="22"/>
          </w:rPr>
          <w:t>s</w:t>
        </w:r>
      </w:ins>
      <w:r w:rsidRPr="00C54A91">
        <w:rPr>
          <w:rFonts w:ascii="Arial" w:hAnsi="Arial" w:cs="Arial"/>
          <w:color w:val="000000"/>
          <w:sz w:val="22"/>
          <w:szCs w:val="22"/>
        </w:rPr>
        <w:t xml:space="preserve"> and begin to rebuild them according to their treaty, where all </w:t>
      </w:r>
      <w:proofErr w:type="spellStart"/>
      <w:ins w:id="335" w:author="Dan Bellinski" w:date="2016-07-24T12:18:00Z">
        <w:r w:rsidR="00851395">
          <w:rPr>
            <w:rFonts w:ascii="Arial" w:hAnsi="Arial" w:cs="Arial"/>
            <w:color w:val="000000"/>
            <w:sz w:val="22"/>
            <w:szCs w:val="22"/>
          </w:rPr>
          <w:t>imal</w:t>
        </w:r>
      </w:ins>
      <w:r w:rsidRPr="00C54A91">
        <w:rPr>
          <w:rFonts w:ascii="Arial" w:hAnsi="Arial" w:cs="Arial"/>
          <w:color w:val="000000"/>
          <w:sz w:val="22"/>
          <w:szCs w:val="22"/>
        </w:rPr>
        <w:t>s</w:t>
      </w:r>
      <w:proofErr w:type="spellEnd"/>
      <w:r w:rsidRPr="00C54A91">
        <w:rPr>
          <w:rFonts w:ascii="Arial" w:hAnsi="Arial" w:cs="Arial"/>
          <w:color w:val="000000"/>
          <w:sz w:val="22"/>
          <w:szCs w:val="22"/>
        </w:rPr>
        <w:t xml:space="preserve"> and </w:t>
      </w:r>
      <w:del w:id="336" w:author="Dan Bellinski" w:date="2016-07-25T21:50:00Z">
        <w:r w:rsidR="00EE22C4" w:rsidDel="00EC1B71">
          <w:rPr>
            <w:rFonts w:ascii="Arial" w:hAnsi="Arial" w:cs="Arial"/>
            <w:color w:val="000000"/>
            <w:sz w:val="22"/>
            <w:szCs w:val="22"/>
          </w:rPr>
          <w:delText>merp</w:delText>
        </w:r>
        <w:r w:rsidRPr="00C54A91" w:rsidDel="00EC1B71">
          <w:rPr>
            <w:rFonts w:ascii="Arial" w:hAnsi="Arial" w:cs="Arial"/>
            <w:color w:val="000000"/>
            <w:sz w:val="22"/>
            <w:szCs w:val="22"/>
          </w:rPr>
          <w:delText>s</w:delText>
        </w:r>
      </w:del>
      <w:proofErr w:type="spellStart"/>
      <w:ins w:id="337" w:author="Dan Bellinski" w:date="2016-07-25T21:50:00Z">
        <w:r w:rsidR="00EC1B71">
          <w:rPr>
            <w:rFonts w:ascii="Arial" w:hAnsi="Arial" w:cs="Arial"/>
            <w:color w:val="000000"/>
            <w:sz w:val="22"/>
            <w:szCs w:val="22"/>
          </w:rPr>
          <w:t>rulens</w:t>
        </w:r>
      </w:ins>
      <w:proofErr w:type="spellEnd"/>
      <w:r w:rsidRPr="00C54A91">
        <w:rPr>
          <w:rFonts w:ascii="Arial" w:hAnsi="Arial" w:cs="Arial"/>
          <w:color w:val="000000"/>
          <w:sz w:val="22"/>
          <w:szCs w:val="22"/>
        </w:rPr>
        <w:t xml:space="preserve"> will have true freedom.</w:t>
      </w:r>
      <w:ins w:id="338" w:author="Dan Bellinski" w:date="2016-07-25T22:13:00Z">
        <w:r w:rsidR="008F598D">
          <w:rPr>
            <w:rFonts w:ascii="Arial" w:hAnsi="Arial" w:cs="Arial"/>
            <w:color w:val="000000"/>
            <w:sz w:val="22"/>
            <w:szCs w:val="22"/>
          </w:rPr>
          <w:t xml:space="preserve"> </w:t>
        </w:r>
        <w:bookmarkStart w:id="339" w:name="_GoBack"/>
        <w:bookmarkEnd w:id="339"/>
      </w:ins>
    </w:p>
    <w:p w14:paraId="2C5B8DE1" w14:textId="03FCF13E" w:rsidR="008F598D" w:rsidRPr="00C54A91" w:rsidRDefault="008F598D" w:rsidP="00C54A91">
      <w:pPr>
        <w:rPr>
          <w:rFonts w:ascii="Times New Roman" w:hAnsi="Times New Roman" w:cs="Times New Roman"/>
        </w:rPr>
      </w:pPr>
      <w:ins w:id="340" w:author="Dan Bellinski" w:date="2016-07-25T22:13:00Z">
        <w:r>
          <w:rPr>
            <w:rFonts w:ascii="Arial" w:hAnsi="Arial" w:cs="Arial"/>
            <w:color w:val="000000"/>
            <w:sz w:val="22"/>
            <w:szCs w:val="22"/>
          </w:rPr>
          <w:t>Narrator: I should mention that you decide to</w:t>
        </w:r>
      </w:ins>
      <w:ins w:id="341" w:author="Dan Bellinski" w:date="2016-07-25T22:14:00Z">
        <w:r>
          <w:rPr>
            <w:rFonts w:ascii="Arial" w:hAnsi="Arial" w:cs="Arial"/>
            <w:color w:val="000000"/>
            <w:sz w:val="22"/>
            <w:szCs w:val="22"/>
          </w:rPr>
          <w:t xml:space="preserve"> create a banana tree garden and</w:t>
        </w:r>
      </w:ins>
      <w:ins w:id="342" w:author="Dan Bellinski" w:date="2016-07-25T22:13:00Z">
        <w:r>
          <w:rPr>
            <w:rFonts w:ascii="Arial" w:hAnsi="Arial" w:cs="Arial"/>
            <w:color w:val="000000"/>
            <w:sz w:val="22"/>
            <w:szCs w:val="22"/>
          </w:rPr>
          <w:t xml:space="preserve"> plant a lot of banana trees</w:t>
        </w:r>
      </w:ins>
      <w:ins w:id="343" w:author="Dan Bellinski" w:date="2016-07-25T22:14:00Z">
        <w:r>
          <w:rPr>
            <w:rFonts w:ascii="Arial" w:hAnsi="Arial" w:cs="Arial"/>
            <w:color w:val="000000"/>
            <w:sz w:val="22"/>
            <w:szCs w:val="22"/>
          </w:rPr>
          <w:t xml:space="preserve"> there</w:t>
        </w:r>
      </w:ins>
      <w:ins w:id="344" w:author="Dan Bellinski" w:date="2016-07-25T22:13:00Z">
        <w:r>
          <w:rPr>
            <w:rFonts w:ascii="Arial" w:hAnsi="Arial" w:cs="Arial"/>
            <w:color w:val="000000"/>
            <w:sz w:val="22"/>
            <w:szCs w:val="22"/>
          </w:rPr>
          <w:t xml:space="preserve">. They’re good for hydration and all around health. You decide to let </w:t>
        </w:r>
        <w:proofErr w:type="spellStart"/>
        <w:r>
          <w:rPr>
            <w:rFonts w:ascii="Arial" w:hAnsi="Arial" w:cs="Arial"/>
            <w:color w:val="000000"/>
            <w:sz w:val="22"/>
            <w:szCs w:val="22"/>
          </w:rPr>
          <w:t>Imals</w:t>
        </w:r>
        <w:proofErr w:type="spellEnd"/>
        <w:r>
          <w:rPr>
            <w:rFonts w:ascii="Arial" w:hAnsi="Arial" w:cs="Arial"/>
            <w:color w:val="000000"/>
            <w:sz w:val="22"/>
            <w:szCs w:val="22"/>
          </w:rPr>
          <w:t xml:space="preserve"> live there so they too can eat</w:t>
        </w:r>
      </w:ins>
      <w:ins w:id="345" w:author="Dan Bellinski" w:date="2016-07-25T22:14:00Z">
        <w:r>
          <w:rPr>
            <w:rFonts w:ascii="Arial" w:hAnsi="Arial" w:cs="Arial"/>
            <w:color w:val="000000"/>
            <w:sz w:val="22"/>
            <w:szCs w:val="22"/>
          </w:rPr>
          <w:t xml:space="preserve"> bananas all day.</w:t>
        </w:r>
      </w:ins>
    </w:p>
    <w:p w14:paraId="1D9085A0" w14:textId="77777777" w:rsidR="00C54A91" w:rsidRPr="00C54A91" w:rsidDel="00D75722" w:rsidRDefault="00C54A91" w:rsidP="00C54A91">
      <w:pPr>
        <w:rPr>
          <w:del w:id="346" w:author="Dan Bellinski" w:date="2016-07-25T22:58:00Z"/>
          <w:rFonts w:ascii="Times New Roman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>The end</w:t>
      </w:r>
    </w:p>
    <w:p w14:paraId="4C63118F" w14:textId="77777777" w:rsidR="00C54A91" w:rsidRPr="00C54A91" w:rsidDel="00D75722" w:rsidRDefault="00C54A91" w:rsidP="00C54A91">
      <w:pPr>
        <w:rPr>
          <w:del w:id="347" w:author="Dan Bellinski" w:date="2016-07-25T22:58:00Z"/>
          <w:rFonts w:ascii="Times New Roman" w:eastAsia="Times New Roman" w:hAnsi="Times New Roman" w:cs="Times New Roman"/>
        </w:rPr>
      </w:pPr>
    </w:p>
    <w:p w14:paraId="31C3B755" w14:textId="7DE4D5B7" w:rsidR="00286E55" w:rsidDel="00D75722" w:rsidRDefault="00286E55" w:rsidP="00D75722">
      <w:pPr>
        <w:rPr>
          <w:del w:id="348" w:author="Dan Bellinski" w:date="2016-07-25T22:58:00Z"/>
        </w:rPr>
        <w:pPrChange w:id="349" w:author="Dan Bellinski" w:date="2016-07-25T22:58:00Z">
          <w:pPr/>
        </w:pPrChange>
      </w:pPr>
    </w:p>
    <w:p w14:paraId="3C5D07FA" w14:textId="2B9FBD5B" w:rsidR="00286E55" w:rsidDel="00D75722" w:rsidRDefault="00286E55" w:rsidP="00D75722">
      <w:pPr>
        <w:rPr>
          <w:del w:id="350" w:author="Dan Bellinski" w:date="2016-07-25T22:58:00Z"/>
        </w:rPr>
        <w:pPrChange w:id="351" w:author="Dan Bellinski" w:date="2016-07-25T22:58:00Z">
          <w:pPr>
            <w:pStyle w:val="Heading1"/>
          </w:pPr>
        </w:pPrChange>
      </w:pPr>
      <w:del w:id="352" w:author="Dan Bellinski" w:date="2016-07-25T22:58:00Z">
        <w:r w:rsidDel="00D75722">
          <w:delText>Open Questions</w:delText>
        </w:r>
      </w:del>
    </w:p>
    <w:p w14:paraId="5807E254" w14:textId="4DA6F656" w:rsidR="00286E55" w:rsidDel="00D75722" w:rsidRDefault="00286E55" w:rsidP="00D75722">
      <w:pPr>
        <w:rPr>
          <w:del w:id="353" w:author="Dan Bellinski" w:date="2016-07-25T22:58:00Z"/>
        </w:rPr>
        <w:pPrChange w:id="354" w:author="Dan Bellinski" w:date="2016-07-25T22:58:00Z">
          <w:pPr/>
        </w:pPrChange>
      </w:pPr>
      <w:del w:id="355" w:author="Dan Bellinski" w:date="2016-07-25T22:58:00Z">
        <w:r w:rsidDel="00D75722">
          <w:delText xml:space="preserve">What to name the </w:delText>
        </w:r>
      </w:del>
      <w:del w:id="356" w:author="Dan Bellinski" w:date="2016-07-25T21:50:00Z">
        <w:r w:rsidR="009C085B" w:rsidDel="00EC1B71">
          <w:delText>merps</w:delText>
        </w:r>
      </w:del>
      <w:del w:id="357" w:author="Dan Bellinski" w:date="2016-07-25T22:58:00Z">
        <w:r w:rsidDel="00D75722">
          <w:delText>?</w:delText>
        </w:r>
      </w:del>
    </w:p>
    <w:p w14:paraId="035DAF24" w14:textId="0E4BE25A" w:rsidR="00286E55" w:rsidDel="00D75722" w:rsidRDefault="00286E55" w:rsidP="00D75722">
      <w:pPr>
        <w:rPr>
          <w:del w:id="358" w:author="Dan Bellinski" w:date="2016-07-25T22:58:00Z"/>
        </w:rPr>
        <w:pPrChange w:id="359" w:author="Dan Bellinski" w:date="2016-07-25T22:58:00Z">
          <w:pPr>
            <w:pStyle w:val="ListParagraph"/>
            <w:numPr>
              <w:numId w:val="1"/>
            </w:numPr>
            <w:ind w:hanging="360"/>
          </w:pPr>
        </w:pPrChange>
      </w:pPr>
      <w:del w:id="360" w:author="Dan Bellinski" w:date="2016-07-25T22:58:00Z">
        <w:r w:rsidDel="00D75722">
          <w:delText>Doobers</w:delText>
        </w:r>
      </w:del>
    </w:p>
    <w:p w14:paraId="381F0110" w14:textId="34DD4361" w:rsidR="00286E55" w:rsidDel="00D75722" w:rsidRDefault="00286E55" w:rsidP="00D75722">
      <w:pPr>
        <w:rPr>
          <w:del w:id="361" w:author="Dan Bellinski" w:date="2016-07-25T22:58:00Z"/>
        </w:rPr>
        <w:pPrChange w:id="362" w:author="Dan Bellinski" w:date="2016-07-25T22:58:00Z">
          <w:pPr>
            <w:pStyle w:val="ListParagraph"/>
            <w:numPr>
              <w:numId w:val="1"/>
            </w:numPr>
            <w:ind w:hanging="360"/>
          </w:pPr>
        </w:pPrChange>
      </w:pPr>
      <w:del w:id="363" w:author="Dan Bellinski" w:date="2016-07-25T22:58:00Z">
        <w:r w:rsidDel="00D75722">
          <w:delText>Boppers</w:delText>
        </w:r>
      </w:del>
    </w:p>
    <w:p w14:paraId="64AE94E4" w14:textId="4005683C" w:rsidR="00286E55" w:rsidDel="00D75722" w:rsidRDefault="00286E55" w:rsidP="00D75722">
      <w:pPr>
        <w:rPr>
          <w:del w:id="364" w:author="Dan Bellinski" w:date="2016-07-25T22:58:00Z"/>
        </w:rPr>
        <w:pPrChange w:id="365" w:author="Dan Bellinski" w:date="2016-07-25T22:58:00Z">
          <w:pPr>
            <w:pStyle w:val="ListParagraph"/>
            <w:numPr>
              <w:numId w:val="1"/>
            </w:numPr>
            <w:ind w:hanging="360"/>
          </w:pPr>
        </w:pPrChange>
      </w:pPr>
      <w:del w:id="366" w:author="Dan Bellinski" w:date="2016-07-25T21:50:00Z">
        <w:r w:rsidDel="00EC1B71">
          <w:delText>Merps</w:delText>
        </w:r>
      </w:del>
    </w:p>
    <w:p w14:paraId="43122C76" w14:textId="0B89106E" w:rsidR="00286E55" w:rsidDel="00D75722" w:rsidRDefault="00286E55" w:rsidP="00D75722">
      <w:pPr>
        <w:rPr>
          <w:del w:id="367" w:author="Dan Bellinski" w:date="2016-07-25T22:58:00Z"/>
        </w:rPr>
        <w:pPrChange w:id="368" w:author="Dan Bellinski" w:date="2016-07-25T22:58:00Z">
          <w:pPr>
            <w:pStyle w:val="ListParagraph"/>
            <w:numPr>
              <w:numId w:val="1"/>
            </w:numPr>
            <w:ind w:hanging="360"/>
          </w:pPr>
        </w:pPrChange>
      </w:pPr>
      <w:del w:id="369" w:author="Dan Bellinski" w:date="2016-07-25T22:58:00Z">
        <w:r w:rsidDel="00D75722">
          <w:delText>…?</w:delText>
        </w:r>
      </w:del>
    </w:p>
    <w:p w14:paraId="47BD99D6" w14:textId="29BDA2A5" w:rsidR="00286E55" w:rsidDel="00D75722" w:rsidRDefault="00286E55" w:rsidP="00D75722">
      <w:pPr>
        <w:rPr>
          <w:del w:id="370" w:author="Dan Bellinski" w:date="2016-07-25T22:58:00Z"/>
        </w:rPr>
        <w:pPrChange w:id="371" w:author="Dan Bellinski" w:date="2016-07-25T22:58:00Z">
          <w:pPr/>
        </w:pPrChange>
      </w:pPr>
      <w:del w:id="372" w:author="Dan Bellinski" w:date="2016-07-25T22:58:00Z">
        <w:r w:rsidDel="00D75722">
          <w:delText xml:space="preserve">What to name the </w:delText>
        </w:r>
        <w:r w:rsidR="009C085B" w:rsidDel="00D75722">
          <w:delText>s</w:delText>
        </w:r>
        <w:r w:rsidDel="00D75722">
          <w:delText>?</w:delText>
        </w:r>
      </w:del>
    </w:p>
    <w:p w14:paraId="16EEA79A" w14:textId="2B41DB75" w:rsidR="00286E55" w:rsidDel="00D75722" w:rsidRDefault="00286E55" w:rsidP="00D75722">
      <w:pPr>
        <w:rPr>
          <w:del w:id="373" w:author="Dan Bellinski" w:date="2016-07-25T22:58:00Z"/>
        </w:rPr>
        <w:pPrChange w:id="374" w:author="Dan Bellinski" w:date="2016-07-25T22:58:00Z">
          <w:pPr>
            <w:pStyle w:val="ListParagraph"/>
            <w:numPr>
              <w:numId w:val="1"/>
            </w:numPr>
            <w:ind w:hanging="360"/>
          </w:pPr>
        </w:pPrChange>
      </w:pPr>
      <w:del w:id="375" w:author="Dan Bellinski" w:date="2016-07-25T22:58:00Z">
        <w:r w:rsidDel="00D75722">
          <w:delText>Goblets</w:delText>
        </w:r>
      </w:del>
    </w:p>
    <w:p w14:paraId="5667A8E8" w14:textId="4C5148D6" w:rsidR="00286E55" w:rsidDel="00D75722" w:rsidRDefault="00286E55" w:rsidP="00D75722">
      <w:pPr>
        <w:rPr>
          <w:del w:id="376" w:author="Dan Bellinski" w:date="2016-07-25T22:58:00Z"/>
        </w:rPr>
        <w:pPrChange w:id="377" w:author="Dan Bellinski" w:date="2016-07-25T22:58:00Z">
          <w:pPr>
            <w:pStyle w:val="ListParagraph"/>
            <w:numPr>
              <w:numId w:val="1"/>
            </w:numPr>
            <w:ind w:hanging="360"/>
          </w:pPr>
        </w:pPrChange>
      </w:pPr>
      <w:del w:id="378" w:author="Dan Bellinski" w:date="2016-07-25T22:58:00Z">
        <w:r w:rsidDel="00D75722">
          <w:delText>s</w:delText>
        </w:r>
      </w:del>
    </w:p>
    <w:p w14:paraId="61C7B4CE" w14:textId="49DA5D9D" w:rsidR="00286E55" w:rsidDel="00D75722" w:rsidRDefault="00286E55" w:rsidP="00D75722">
      <w:pPr>
        <w:rPr>
          <w:del w:id="379" w:author="Dan Bellinski" w:date="2016-07-25T22:58:00Z"/>
        </w:rPr>
        <w:pPrChange w:id="380" w:author="Dan Bellinski" w:date="2016-07-25T22:58:00Z">
          <w:pPr>
            <w:pStyle w:val="ListParagraph"/>
            <w:numPr>
              <w:numId w:val="1"/>
            </w:numPr>
            <w:ind w:hanging="360"/>
          </w:pPr>
        </w:pPrChange>
      </w:pPr>
      <w:del w:id="381" w:author="Dan Bellinski" w:date="2016-07-25T22:58:00Z">
        <w:r w:rsidDel="00D75722">
          <w:delText>Imals</w:delText>
        </w:r>
      </w:del>
    </w:p>
    <w:p w14:paraId="7279FD18" w14:textId="59462813" w:rsidR="00286E55" w:rsidRDefault="00286E55" w:rsidP="00D75722">
      <w:pPr>
        <w:pPrChange w:id="382" w:author="Dan Bellinski" w:date="2016-07-25T22:58:00Z">
          <w:pPr>
            <w:pStyle w:val="ListParagraph"/>
            <w:numPr>
              <w:numId w:val="1"/>
            </w:numPr>
            <w:ind w:hanging="360"/>
          </w:pPr>
        </w:pPrChange>
      </w:pPr>
      <w:del w:id="383" w:author="Dan Bellinski" w:date="2016-07-25T22:58:00Z">
        <w:r w:rsidDel="00D75722">
          <w:delText>…?</w:delText>
        </w:r>
      </w:del>
    </w:p>
    <w:sectPr w:rsidR="00286E55" w:rsidSect="005D4F5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47" w:author="Dan Bellinski" w:date="2016-07-25T21:46:00Z" w:initials="DB">
    <w:p w14:paraId="1B615DEB" w14:textId="20D3B25E" w:rsidR="00E57BB8" w:rsidRDefault="00E57BB8">
      <w:pPr>
        <w:pStyle w:val="CommentText"/>
      </w:pPr>
      <w:r>
        <w:rPr>
          <w:rStyle w:val="CommentReference"/>
        </w:rPr>
        <w:annotationRef/>
      </w:r>
      <w:r>
        <w:t xml:space="preserve">Something about how they crawled through the cracks </w:t>
      </w:r>
      <w:r w:rsidR="00915524">
        <w:t>o</w:t>
      </w:r>
      <w:r>
        <w:t>f time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B615DEB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147D50"/>
    <w:multiLevelType w:val="hybridMultilevel"/>
    <w:tmpl w:val="B93E2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an Bellinski">
    <w15:presenceInfo w15:providerId="Windows Live" w15:userId="97bf51cb7b2126a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revisionView w:markup="0"/>
  <w:trackRevisions/>
  <w:defaultTabStop w:val="720"/>
  <w:drawingGridHorizontalSpacing w:val="10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A91"/>
    <w:rsid w:val="00003AA0"/>
    <w:rsid w:val="000138A4"/>
    <w:rsid w:val="00015DD8"/>
    <w:rsid w:val="000229FB"/>
    <w:rsid w:val="00027857"/>
    <w:rsid w:val="0006548F"/>
    <w:rsid w:val="00066019"/>
    <w:rsid w:val="0008537E"/>
    <w:rsid w:val="00090CD7"/>
    <w:rsid w:val="00090D19"/>
    <w:rsid w:val="00092075"/>
    <w:rsid w:val="000B501F"/>
    <w:rsid w:val="000D4747"/>
    <w:rsid w:val="000E1EE3"/>
    <w:rsid w:val="000E5B94"/>
    <w:rsid w:val="00102524"/>
    <w:rsid w:val="001057AB"/>
    <w:rsid w:val="001174FA"/>
    <w:rsid w:val="0012596A"/>
    <w:rsid w:val="00151D75"/>
    <w:rsid w:val="001533A6"/>
    <w:rsid w:val="00157A35"/>
    <w:rsid w:val="0016429F"/>
    <w:rsid w:val="00167B7F"/>
    <w:rsid w:val="00172010"/>
    <w:rsid w:val="00182814"/>
    <w:rsid w:val="00197763"/>
    <w:rsid w:val="001E134B"/>
    <w:rsid w:val="001E3DFD"/>
    <w:rsid w:val="0022423A"/>
    <w:rsid w:val="00226E47"/>
    <w:rsid w:val="00227F00"/>
    <w:rsid w:val="002405B9"/>
    <w:rsid w:val="002449DA"/>
    <w:rsid w:val="00270C01"/>
    <w:rsid w:val="00286E55"/>
    <w:rsid w:val="0029709E"/>
    <w:rsid w:val="002C0078"/>
    <w:rsid w:val="002E45E2"/>
    <w:rsid w:val="002E4D47"/>
    <w:rsid w:val="002E79EF"/>
    <w:rsid w:val="003028D9"/>
    <w:rsid w:val="00325802"/>
    <w:rsid w:val="00332E6E"/>
    <w:rsid w:val="0039020B"/>
    <w:rsid w:val="00393B37"/>
    <w:rsid w:val="003B2AB6"/>
    <w:rsid w:val="003C7EFB"/>
    <w:rsid w:val="00424E92"/>
    <w:rsid w:val="004505BD"/>
    <w:rsid w:val="00461052"/>
    <w:rsid w:val="00465ED4"/>
    <w:rsid w:val="0048466D"/>
    <w:rsid w:val="004B1F90"/>
    <w:rsid w:val="004B7C15"/>
    <w:rsid w:val="004C6FE9"/>
    <w:rsid w:val="004C77FB"/>
    <w:rsid w:val="004D5299"/>
    <w:rsid w:val="004F09D6"/>
    <w:rsid w:val="004F4CB6"/>
    <w:rsid w:val="004F62E7"/>
    <w:rsid w:val="00525142"/>
    <w:rsid w:val="00527ECA"/>
    <w:rsid w:val="00537D9B"/>
    <w:rsid w:val="00575976"/>
    <w:rsid w:val="00597015"/>
    <w:rsid w:val="005B48D5"/>
    <w:rsid w:val="005B549F"/>
    <w:rsid w:val="005C5D0F"/>
    <w:rsid w:val="005D4F56"/>
    <w:rsid w:val="005F26AC"/>
    <w:rsid w:val="006050B7"/>
    <w:rsid w:val="00611493"/>
    <w:rsid w:val="006338AE"/>
    <w:rsid w:val="00640784"/>
    <w:rsid w:val="006624B3"/>
    <w:rsid w:val="00677ADA"/>
    <w:rsid w:val="006A0481"/>
    <w:rsid w:val="006B293C"/>
    <w:rsid w:val="006B34D3"/>
    <w:rsid w:val="006C1A4F"/>
    <w:rsid w:val="00707D07"/>
    <w:rsid w:val="00727F34"/>
    <w:rsid w:val="00732972"/>
    <w:rsid w:val="00733455"/>
    <w:rsid w:val="0074337C"/>
    <w:rsid w:val="00773923"/>
    <w:rsid w:val="00793077"/>
    <w:rsid w:val="007A35B4"/>
    <w:rsid w:val="007C74B6"/>
    <w:rsid w:val="007E3B98"/>
    <w:rsid w:val="00802D08"/>
    <w:rsid w:val="00844F70"/>
    <w:rsid w:val="00845FB9"/>
    <w:rsid w:val="00851395"/>
    <w:rsid w:val="008B3F9F"/>
    <w:rsid w:val="008C3F8B"/>
    <w:rsid w:val="008E2863"/>
    <w:rsid w:val="008F025F"/>
    <w:rsid w:val="008F598D"/>
    <w:rsid w:val="009026D3"/>
    <w:rsid w:val="009068F1"/>
    <w:rsid w:val="00912723"/>
    <w:rsid w:val="00914FD4"/>
    <w:rsid w:val="00915524"/>
    <w:rsid w:val="00937541"/>
    <w:rsid w:val="009A00D9"/>
    <w:rsid w:val="009A71F4"/>
    <w:rsid w:val="009C085B"/>
    <w:rsid w:val="009E5068"/>
    <w:rsid w:val="00A1518A"/>
    <w:rsid w:val="00A5139A"/>
    <w:rsid w:val="00A574AD"/>
    <w:rsid w:val="00A65A24"/>
    <w:rsid w:val="00A6740D"/>
    <w:rsid w:val="00A774F8"/>
    <w:rsid w:val="00AA3AAD"/>
    <w:rsid w:val="00AB719A"/>
    <w:rsid w:val="00AC0FE6"/>
    <w:rsid w:val="00AC6436"/>
    <w:rsid w:val="00AC7CBD"/>
    <w:rsid w:val="00AE0D86"/>
    <w:rsid w:val="00B0578A"/>
    <w:rsid w:val="00B12871"/>
    <w:rsid w:val="00B52D89"/>
    <w:rsid w:val="00B5482E"/>
    <w:rsid w:val="00B660CD"/>
    <w:rsid w:val="00BA7517"/>
    <w:rsid w:val="00BA75B8"/>
    <w:rsid w:val="00BF177F"/>
    <w:rsid w:val="00BF6C43"/>
    <w:rsid w:val="00C07985"/>
    <w:rsid w:val="00C54A91"/>
    <w:rsid w:val="00C567A4"/>
    <w:rsid w:val="00C923A1"/>
    <w:rsid w:val="00CA29F5"/>
    <w:rsid w:val="00CA78F8"/>
    <w:rsid w:val="00CF10CF"/>
    <w:rsid w:val="00CF5344"/>
    <w:rsid w:val="00D220EE"/>
    <w:rsid w:val="00D41031"/>
    <w:rsid w:val="00D44ED5"/>
    <w:rsid w:val="00D46E33"/>
    <w:rsid w:val="00D57541"/>
    <w:rsid w:val="00D7351F"/>
    <w:rsid w:val="00D75722"/>
    <w:rsid w:val="00D761BC"/>
    <w:rsid w:val="00D85427"/>
    <w:rsid w:val="00D96F13"/>
    <w:rsid w:val="00DD1600"/>
    <w:rsid w:val="00DD5D91"/>
    <w:rsid w:val="00DD6290"/>
    <w:rsid w:val="00E07B8C"/>
    <w:rsid w:val="00E1252C"/>
    <w:rsid w:val="00E27E2A"/>
    <w:rsid w:val="00E539C8"/>
    <w:rsid w:val="00E57BB8"/>
    <w:rsid w:val="00EB3B7C"/>
    <w:rsid w:val="00EB6772"/>
    <w:rsid w:val="00EC1B71"/>
    <w:rsid w:val="00EE22C4"/>
    <w:rsid w:val="00F0259E"/>
    <w:rsid w:val="00F06C14"/>
    <w:rsid w:val="00F20530"/>
    <w:rsid w:val="00F24447"/>
    <w:rsid w:val="00F32892"/>
    <w:rsid w:val="00F47D67"/>
    <w:rsid w:val="00F61088"/>
    <w:rsid w:val="00F843D3"/>
    <w:rsid w:val="00F85591"/>
    <w:rsid w:val="00FA1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ECE2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6772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6772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6772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6772"/>
    <w:pPr>
      <w:pBdr>
        <w:top w:val="single" w:sz="6" w:space="2" w:color="5B9BD5" w:themeColor="accent1"/>
        <w:left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6772"/>
    <w:pPr>
      <w:pBdr>
        <w:top w:val="dotted" w:sz="6" w:space="2" w:color="5B9BD5" w:themeColor="accent1"/>
        <w:left w:val="dotted" w:sz="6" w:space="2" w:color="5B9BD5" w:themeColor="accent1"/>
      </w:pBdr>
      <w:spacing w:before="300" w:after="0"/>
      <w:outlineLvl w:val="3"/>
    </w:pPr>
    <w:rPr>
      <w:caps/>
      <w:color w:val="2E74B5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6772"/>
    <w:pPr>
      <w:pBdr>
        <w:bottom w:val="single" w:sz="6" w:space="1" w:color="5B9BD5" w:themeColor="accent1"/>
      </w:pBdr>
      <w:spacing w:before="300" w:after="0"/>
      <w:outlineLvl w:val="4"/>
    </w:pPr>
    <w:rPr>
      <w:caps/>
      <w:color w:val="2E74B5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6772"/>
    <w:pPr>
      <w:pBdr>
        <w:bottom w:val="dotted" w:sz="6" w:space="1" w:color="5B9BD5" w:themeColor="accent1"/>
      </w:pBdr>
      <w:spacing w:before="300" w:after="0"/>
      <w:outlineLvl w:val="5"/>
    </w:pPr>
    <w:rPr>
      <w:caps/>
      <w:color w:val="2E74B5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6772"/>
    <w:pPr>
      <w:spacing w:before="300" w:after="0"/>
      <w:outlineLvl w:val="6"/>
    </w:pPr>
    <w:rPr>
      <w:caps/>
      <w:color w:val="2E74B5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6772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6772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6772"/>
    <w:rPr>
      <w:b/>
      <w:bCs/>
      <w:caps/>
      <w:color w:val="FFFFFF" w:themeColor="background1"/>
      <w:spacing w:val="15"/>
      <w:shd w:val="clear" w:color="auto" w:fill="5B9BD5" w:themeFill="accent1"/>
    </w:rPr>
  </w:style>
  <w:style w:type="character" w:customStyle="1" w:styleId="Heading3Char">
    <w:name w:val="Heading 3 Char"/>
    <w:basedOn w:val="DefaultParagraphFont"/>
    <w:link w:val="Heading3"/>
    <w:uiPriority w:val="9"/>
    <w:rsid w:val="00EB6772"/>
    <w:rPr>
      <w:caps/>
      <w:color w:val="1F4D78" w:themeColor="accent1" w:themeShade="7F"/>
      <w:spacing w:val="15"/>
    </w:rPr>
  </w:style>
  <w:style w:type="paragraph" w:styleId="NormalWeb">
    <w:name w:val="Normal (Web)"/>
    <w:basedOn w:val="Normal"/>
    <w:uiPriority w:val="99"/>
    <w:semiHidden/>
    <w:unhideWhenUsed/>
    <w:rsid w:val="00C54A91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EB6772"/>
    <w:pPr>
      <w:spacing w:before="720"/>
    </w:pPr>
    <w:rPr>
      <w:caps/>
      <w:color w:val="5B9BD5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B6772"/>
    <w:rPr>
      <w:caps/>
      <w:color w:val="5B9BD5" w:themeColor="accent1"/>
      <w:spacing w:val="10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EB6772"/>
    <w:rPr>
      <w:caps/>
      <w:spacing w:val="15"/>
      <w:shd w:val="clear" w:color="auto" w:fill="DEEAF6" w:themeFill="accent1" w:themeFillTint="33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6772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6772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6772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6772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6772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6772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B6772"/>
    <w:rPr>
      <w:b/>
      <w:bCs/>
      <w:color w:val="2E74B5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6772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B6772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EB6772"/>
    <w:rPr>
      <w:b/>
      <w:bCs/>
    </w:rPr>
  </w:style>
  <w:style w:type="character" w:styleId="Emphasis">
    <w:name w:val="Emphasis"/>
    <w:uiPriority w:val="20"/>
    <w:qFormat/>
    <w:rsid w:val="00EB6772"/>
    <w:rPr>
      <w:caps/>
      <w:color w:val="1F4D78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EB6772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B6772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EB677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B6772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B6772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6772"/>
    <w:pPr>
      <w:pBdr>
        <w:top w:val="single" w:sz="4" w:space="10" w:color="5B9BD5" w:themeColor="accent1"/>
        <w:left w:val="single" w:sz="4" w:space="10" w:color="5B9BD5" w:themeColor="accent1"/>
      </w:pBdr>
      <w:spacing w:after="0"/>
      <w:ind w:left="1296" w:right="1152"/>
      <w:jc w:val="both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6772"/>
    <w:rPr>
      <w:i/>
      <w:iCs/>
      <w:color w:val="5B9BD5" w:themeColor="accent1"/>
      <w:sz w:val="20"/>
      <w:szCs w:val="20"/>
    </w:rPr>
  </w:style>
  <w:style w:type="character" w:styleId="SubtleEmphasis">
    <w:name w:val="Subtle Emphasis"/>
    <w:uiPriority w:val="19"/>
    <w:qFormat/>
    <w:rsid w:val="00EB6772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EB6772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EB6772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EB6772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EB6772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B6772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6FE9"/>
    <w:pPr>
      <w:spacing w:before="0"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FE9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4078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0784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0784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078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078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11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microsoft.com/office/2011/relationships/commentsExtended" Target="commentsExtended.xml"/><Relationship Id="rId7" Type="http://schemas.openxmlformats.org/officeDocument/2006/relationships/fontTable" Target="fontTable.xml"/><Relationship Id="rId8" Type="http://schemas.microsoft.com/office/2011/relationships/people" Target="peop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1590</Words>
  <Characters>9064</Characters>
  <Application>Microsoft Macintosh Word</Application>
  <DocSecurity>0</DocSecurity>
  <Lines>75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32</vt:i4>
      </vt:variant>
    </vt:vector>
  </HeadingPairs>
  <TitlesOfParts>
    <vt:vector size="33" baseType="lpstr">
      <vt:lpstr/>
      <vt:lpstr>World 1</vt:lpstr>
      <vt:lpstr>    Themes: </vt:lpstr>
      <vt:lpstr>    Level 1 - Beginning</vt:lpstr>
      <vt:lpstr>    Level 5 - Beginning</vt:lpstr>
      <vt:lpstr>    Level 10 - Beginning</vt:lpstr>
      <vt:lpstr>    Level 16 - End of Level</vt:lpstr>
      <vt:lpstr>World 2</vt:lpstr>
      <vt:lpstr>    Themes:</vt:lpstr>
      <vt:lpstr>    Level 1 - Beginning</vt:lpstr>
      <vt:lpstr>    Level 6 - Beginning</vt:lpstr>
      <vt:lpstr>    Level 11 - Beginning</vt:lpstr>
      <vt:lpstr>    </vt:lpstr>
      <vt:lpstr>    Level 16 - End of Level</vt:lpstr>
      <vt:lpstr>World 3</vt:lpstr>
      <vt:lpstr>    Themes:</vt:lpstr>
      <vt:lpstr>    Level 1 - Beginning</vt:lpstr>
      <vt:lpstr>    Level 5 - Beginning</vt:lpstr>
      <vt:lpstr>    Level 10 - Beginning</vt:lpstr>
      <vt:lpstr>    Level 11 – Beginning</vt:lpstr>
      <vt:lpstr>    Level 16 - End of Level</vt:lpstr>
      <vt:lpstr>World 4</vt:lpstr>
      <vt:lpstr>    Themes:</vt:lpstr>
      <vt:lpstr>    Level 1 - Beginning</vt:lpstr>
      <vt:lpstr>    Level 8 - Beginning</vt:lpstr>
      <vt:lpstr>    Level 11 – Beginning</vt:lpstr>
      <vt:lpstr>    Level 16 - End of Level</vt:lpstr>
      <vt:lpstr>    World 5</vt:lpstr>
      <vt:lpstr>    Themes:</vt:lpstr>
      <vt:lpstr>    Level 1 - Beginning</vt:lpstr>
      <vt:lpstr>    Level 8 - Beginning</vt:lpstr>
      <vt:lpstr>    Level 16 - Beginning</vt:lpstr>
      <vt:lpstr>    Level 16 - End of Level</vt:lpstr>
    </vt:vector>
  </TitlesOfParts>
  <LinksUpToDate>false</LinksUpToDate>
  <CharactersWithSpaces>10633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Bellinski</dc:creator>
  <cp:keywords/>
  <dc:description/>
  <cp:lastModifiedBy>Dan Bellinski</cp:lastModifiedBy>
  <cp:revision>33</cp:revision>
  <cp:lastPrinted>2016-07-26T02:58:00Z</cp:lastPrinted>
  <dcterms:created xsi:type="dcterms:W3CDTF">2016-07-27T00:40:00Z</dcterms:created>
  <dcterms:modified xsi:type="dcterms:W3CDTF">2016-07-27T10:52:00Z</dcterms:modified>
</cp:coreProperties>
</file>