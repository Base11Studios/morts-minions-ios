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46243D" w14:textId="5791275B" w:rsidR="009026D3" w:rsidRDefault="009026D3" w:rsidP="009026D3">
      <w:pPr>
        <w:pStyle w:val="Title"/>
        <w:rPr>
          <w:rFonts w:eastAsia="Times New Roman"/>
        </w:rPr>
      </w:pPr>
      <w:r>
        <w:rPr>
          <w:rFonts w:eastAsia="Times New Roman"/>
        </w:rPr>
        <w:t>Mort’s Minions Story</w:t>
      </w:r>
    </w:p>
    <w:p w14:paraId="07DA9A03" w14:textId="1F6AC435" w:rsidR="00157A35" w:rsidRDefault="00157A35" w:rsidP="00157A35">
      <w:proofErr w:type="spellStart"/>
      <w:r>
        <w:t>c_name</w:t>
      </w:r>
      <w:proofErr w:type="spellEnd"/>
      <w:r>
        <w:t xml:space="preserve"> = Character’s name (Jim, Gary, Leonard, May)</w:t>
      </w:r>
    </w:p>
    <w:p w14:paraId="5DF5F3A1" w14:textId="1C214573" w:rsidR="00157A35" w:rsidRDefault="00157A35" w:rsidP="00157A35">
      <w:proofErr w:type="spellStart"/>
      <w:r>
        <w:t>c_role</w:t>
      </w:r>
      <w:proofErr w:type="spellEnd"/>
      <w:r>
        <w:t xml:space="preserve"> = Description (fearless warrior, brilliant mage, peaceful monk, quick archer)</w:t>
      </w:r>
    </w:p>
    <w:p w14:paraId="3F90412E" w14:textId="1CCF1B74" w:rsidR="00157A35" w:rsidRPr="00157A35" w:rsidRDefault="00157A35" w:rsidP="00157A35">
      <w:proofErr w:type="spellStart"/>
      <w:r>
        <w:t>c_relationship</w:t>
      </w:r>
      <w:proofErr w:type="spellEnd"/>
      <w:r>
        <w:t xml:space="preserve"> = brother or sis</w:t>
      </w:r>
      <w:r w:rsidR="002C0078">
        <w:t>t</w:t>
      </w:r>
      <w:r>
        <w:t>er</w:t>
      </w:r>
    </w:p>
    <w:p w14:paraId="26CBEBA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1</w:t>
      </w:r>
    </w:p>
    <w:p w14:paraId="7384D756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1 - Beginning</w:t>
      </w:r>
    </w:p>
    <w:p w14:paraId="4A45E3D8" w14:textId="785BFFEC" w:rsidR="00C54A91" w:rsidRPr="003D6A78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Once upon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 time,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D6A78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lived in harmony...</w:t>
      </w:r>
    </w:p>
    <w:p w14:paraId="7642BAFE" w14:textId="4CDBE5D1" w:rsidR="00C54A91" w:rsidRPr="00C54A91" w:rsidRDefault="00C54A91" w:rsidP="00C54A91">
      <w:pPr>
        <w:rPr>
          <w:rFonts w:ascii="Times New Roman" w:hAnsi="Times New Roman" w:cs="Times New Roman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… but </w:t>
      </w:r>
      <w:r w:rsidR="001F0DF0" w:rsidRPr="002A5176">
        <w:rPr>
          <w:rFonts w:ascii="Arial" w:hAnsi="Arial" w:cs="Arial"/>
          <w:color w:val="000000" w:themeColor="text1"/>
          <w:sz w:val="22"/>
          <w:szCs w:val="22"/>
        </w:rPr>
        <w:t>things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have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changed.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are attacking the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332E6E">
        <w:rPr>
          <w:rFonts w:ascii="Arial" w:hAnsi="Arial" w:cs="Arial"/>
          <w:color w:val="000000"/>
          <w:sz w:val="22"/>
          <w:szCs w:val="22"/>
        </w:rPr>
        <w:t>o</w:t>
      </w:r>
      <w:r w:rsidR="000B501F">
        <w:rPr>
          <w:rFonts w:ascii="Arial" w:hAnsi="Arial" w:cs="Arial"/>
          <w:color w:val="000000"/>
          <w:sz w:val="22"/>
          <w:szCs w:val="22"/>
        </w:rPr>
        <w:t>n</w:t>
      </w:r>
      <w:r w:rsidR="000B501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1B30F0">
        <w:rPr>
          <w:rFonts w:ascii="Arial" w:hAnsi="Arial" w:cs="Arial"/>
          <w:color w:val="000000"/>
          <w:sz w:val="22"/>
          <w:szCs w:val="22"/>
        </w:rPr>
        <w:t>T</w:t>
      </w:r>
      <w:r w:rsidR="00597015">
        <w:rPr>
          <w:rFonts w:ascii="Arial" w:hAnsi="Arial" w:cs="Arial"/>
          <w:color w:val="000000"/>
          <w:sz w:val="22"/>
          <w:szCs w:val="22"/>
        </w:rPr>
        <w:t>erra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world.</w:t>
      </w:r>
    </w:p>
    <w:p w14:paraId="790CA731" w14:textId="1112B885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D83463">
        <w:rPr>
          <w:rFonts w:eastAsia="Times New Roman"/>
        </w:rPr>
        <w:t>4</w:t>
      </w:r>
      <w:r w:rsidR="00D83463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297565FF" w14:textId="391E4C76" w:rsidR="00C72192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proofErr w:type="gramStart"/>
      <w:r w:rsidRPr="00C54A91">
        <w:rPr>
          <w:rFonts w:ascii="Arial" w:hAnsi="Arial" w:cs="Arial"/>
          <w:color w:val="000000"/>
          <w:sz w:val="22"/>
          <w:szCs w:val="22"/>
        </w:rPr>
        <w:t>You’re</w:t>
      </w:r>
      <w:proofErr w:type="gramEnd"/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leader and </w:t>
      </w:r>
      <w:proofErr w:type="spellStart"/>
      <w:r w:rsidR="009A71F4">
        <w:rPr>
          <w:rFonts w:ascii="Arial" w:hAnsi="Arial" w:cs="Arial"/>
          <w:color w:val="000000"/>
          <w:sz w:val="22"/>
          <w:szCs w:val="22"/>
        </w:rPr>
        <w:t>c_role</w:t>
      </w:r>
      <w:proofErr w:type="spellEnd"/>
      <w:r w:rsidR="00BF177F">
        <w:rPr>
          <w:rFonts w:ascii="Arial" w:hAnsi="Arial" w:cs="Arial"/>
          <w:color w:val="000000"/>
          <w:sz w:val="22"/>
          <w:szCs w:val="22"/>
        </w:rPr>
        <w:t>, member of a family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leaders known across the </w:t>
      </w:r>
      <w:r w:rsidR="00844F70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orlds - </w:t>
      </w:r>
      <w:r w:rsidR="00727890">
        <w:rPr>
          <w:rFonts w:ascii="Arial" w:hAnsi="Arial" w:cs="Arial"/>
          <w:color w:val="000000"/>
          <w:sz w:val="22"/>
          <w:szCs w:val="22"/>
        </w:rPr>
        <w:t>T</w:t>
      </w:r>
      <w:r w:rsidR="00597015">
        <w:rPr>
          <w:rFonts w:ascii="Arial" w:hAnsi="Arial" w:cs="Arial"/>
          <w:color w:val="000000"/>
          <w:sz w:val="22"/>
          <w:szCs w:val="22"/>
        </w:rPr>
        <w:t>erra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r w:rsidR="00727890">
        <w:rPr>
          <w:rFonts w:ascii="Arial" w:hAnsi="Arial" w:cs="Arial"/>
          <w:color w:val="000000"/>
          <w:sz w:val="22"/>
          <w:szCs w:val="22"/>
        </w:rPr>
        <w:t>A</w:t>
      </w:r>
      <w:r w:rsidR="00D96F13">
        <w:rPr>
          <w:rFonts w:ascii="Arial" w:hAnsi="Arial" w:cs="Arial"/>
          <w:color w:val="000000"/>
          <w:sz w:val="22"/>
          <w:szCs w:val="22"/>
        </w:rPr>
        <w:t>qua</w:t>
      </w:r>
      <w:r w:rsidR="00844F70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727890">
        <w:rPr>
          <w:rFonts w:ascii="Arial" w:hAnsi="Arial" w:cs="Arial"/>
          <w:color w:val="000000"/>
          <w:sz w:val="22"/>
          <w:szCs w:val="22"/>
        </w:rPr>
        <w:t>I</w:t>
      </w:r>
      <w:r w:rsidR="00D96F13">
        <w:rPr>
          <w:rFonts w:ascii="Arial" w:hAnsi="Arial" w:cs="Arial"/>
          <w:color w:val="000000"/>
          <w:sz w:val="22"/>
          <w:szCs w:val="22"/>
        </w:rPr>
        <w:t>gnis</w:t>
      </w:r>
      <w:proofErr w:type="spellEnd"/>
      <w:r w:rsidR="00844F70">
        <w:rPr>
          <w:rFonts w:ascii="Arial" w:hAnsi="Arial" w:cs="Arial"/>
          <w:color w:val="000000"/>
          <w:sz w:val="22"/>
          <w:szCs w:val="22"/>
        </w:rPr>
        <w:t xml:space="preserve"> and </w:t>
      </w:r>
      <w:r w:rsidR="00727890">
        <w:rPr>
          <w:rFonts w:ascii="Arial" w:hAnsi="Arial" w:cs="Arial"/>
          <w:color w:val="000000"/>
          <w:sz w:val="22"/>
          <w:szCs w:val="22"/>
        </w:rPr>
        <w:t>A</w:t>
      </w:r>
      <w:r w:rsidR="00015DD8">
        <w:rPr>
          <w:rFonts w:ascii="Arial" w:hAnsi="Arial" w:cs="Arial"/>
          <w:color w:val="000000"/>
          <w:sz w:val="22"/>
          <w:szCs w:val="22"/>
        </w:rPr>
        <w:t>stra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3F7300B3" w14:textId="300A8FA5" w:rsidR="00182814" w:rsidRDefault="00625455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have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set out to </w:t>
      </w:r>
      <w:r w:rsidR="00395EF6">
        <w:rPr>
          <w:rFonts w:ascii="Arial" w:hAnsi="Arial" w:cs="Arial"/>
          <w:color w:val="000000"/>
          <w:sz w:val="22"/>
          <w:szCs w:val="22"/>
        </w:rPr>
        <w:t xml:space="preserve">protect your home and 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defeat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727F34">
        <w:rPr>
          <w:rFonts w:ascii="Arial" w:hAnsi="Arial" w:cs="Arial"/>
          <w:color w:val="000000"/>
          <w:sz w:val="22"/>
          <w:szCs w:val="22"/>
        </w:rPr>
        <w:t xml:space="preserve"> on </w:t>
      </w:r>
      <w:r w:rsidR="00AB40DD">
        <w:rPr>
          <w:rFonts w:ascii="Arial" w:hAnsi="Arial" w:cs="Arial"/>
          <w:color w:val="000000"/>
          <w:sz w:val="22"/>
          <w:szCs w:val="22"/>
        </w:rPr>
        <w:t>T</w:t>
      </w:r>
      <w:r w:rsidR="0037491C">
        <w:rPr>
          <w:rFonts w:ascii="Arial" w:hAnsi="Arial" w:cs="Arial"/>
          <w:color w:val="000000"/>
          <w:sz w:val="22"/>
          <w:szCs w:val="22"/>
        </w:rPr>
        <w:t>erra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.</w:t>
      </w:r>
      <w:r w:rsidR="00B66C0C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6141287C" w14:textId="4554E772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 xml:space="preserve">Level </w:t>
      </w:r>
      <w:r w:rsidR="009B451D" w:rsidRPr="00C54A91">
        <w:rPr>
          <w:rFonts w:eastAsia="Times New Roman"/>
        </w:rPr>
        <w:t>1</w:t>
      </w:r>
      <w:r w:rsidR="009B451D">
        <w:rPr>
          <w:rFonts w:eastAsia="Times New Roman"/>
        </w:rPr>
        <w:t>1</w:t>
      </w:r>
      <w:r w:rsidR="009B451D" w:rsidRPr="00C54A91">
        <w:rPr>
          <w:rFonts w:eastAsia="Times New Roman"/>
        </w:rPr>
        <w:t xml:space="preserve"> </w:t>
      </w:r>
      <w:r w:rsidRPr="00C54A91">
        <w:rPr>
          <w:rFonts w:eastAsia="Times New Roman"/>
        </w:rPr>
        <w:t>- Beginning</w:t>
      </w:r>
    </w:p>
    <w:p w14:paraId="1BBAF4CA" w14:textId="362D90C6" w:rsidR="00C54A91" w:rsidRPr="003D6A78" w:rsidRDefault="00625455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You get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eerie feeling about the </w:t>
      </w:r>
      <w:proofErr w:type="spellStart"/>
      <w:r w:rsidR="002A5176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You see your youngest brother, Mort, in their eyes.</w:t>
      </w:r>
    </w:p>
    <w:p w14:paraId="6E4DB7C1" w14:textId="7A1217EA" w:rsidR="00C54A91" w:rsidRPr="003D6A78" w:rsidRDefault="0037491C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always h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ad a connection with 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r w:rsidR="002A5176">
        <w:rPr>
          <w:rFonts w:ascii="Arial" w:hAnsi="Arial" w:cs="Arial"/>
          <w:color w:val="000000" w:themeColor="text1"/>
          <w:sz w:val="22"/>
          <w:szCs w:val="22"/>
        </w:rPr>
        <w:t xml:space="preserve">went missing years ago. 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Could the </w:t>
      </w:r>
      <w:proofErr w:type="spellStart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be Mort’s minions?</w:t>
      </w:r>
    </w:p>
    <w:p w14:paraId="368F672B" w14:textId="77777777" w:rsidR="00C54A91" w:rsidRPr="00C54A91" w:rsidRDefault="00C54A91" w:rsidP="009026D3">
      <w:pPr>
        <w:pStyle w:val="Heading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54A91">
        <w:rPr>
          <w:rFonts w:eastAsia="Times New Roman"/>
        </w:rPr>
        <w:t>Level 16 - End of Level</w:t>
      </w:r>
    </w:p>
    <w:p w14:paraId="4B2251AB" w14:textId="2499A3C6" w:rsidR="00C54A91" w:rsidRPr="00533298" w:rsidRDefault="00980D4D" w:rsidP="00C54A91">
      <w:pPr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>reach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end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of the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Terra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 world</w:t>
      </w:r>
      <w:r w:rsidR="00625455" w:rsidRPr="003D6A78">
        <w:rPr>
          <w:rFonts w:ascii="Arial" w:hAnsi="Arial" w:cs="Arial"/>
          <w:color w:val="000000" w:themeColor="text1"/>
          <w:sz w:val="22"/>
          <w:szCs w:val="22"/>
        </w:rPr>
        <w:t xml:space="preserve"> and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 xml:space="preserve"> fi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>nd a letter in an abandoned tent</w:t>
      </w:r>
      <w:r w:rsidR="001F0DF0" w:rsidRPr="003D6A78">
        <w:rPr>
          <w:rFonts w:ascii="Arial" w:hAnsi="Arial" w:cs="Arial"/>
          <w:color w:val="000000" w:themeColor="text1"/>
          <w:sz w:val="22"/>
          <w:szCs w:val="22"/>
        </w:rPr>
        <w:t>.</w:t>
      </w:r>
      <w:r w:rsidR="0053329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 xml:space="preserve">“The attack on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Terra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 is </w:t>
      </w:r>
      <w:r w:rsidR="0037491C" w:rsidRPr="003D6A78">
        <w:rPr>
          <w:rFonts w:ascii="Arial" w:hAnsi="Arial" w:cs="Arial"/>
          <w:color w:val="000000" w:themeColor="text1"/>
          <w:sz w:val="22"/>
          <w:szCs w:val="22"/>
        </w:rPr>
        <w:t xml:space="preserve">the beginning of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change. We will </w:t>
      </w:r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>unite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proofErr w:type="spellStart"/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CF46A1" w:rsidRPr="003D6A78">
        <w:rPr>
          <w:rFonts w:ascii="Arial" w:hAnsi="Arial" w:cs="Arial"/>
          <w:color w:val="000000" w:themeColor="text1"/>
          <w:sz w:val="22"/>
          <w:szCs w:val="22"/>
        </w:rPr>
        <w:t xml:space="preserve"> and conquer </w:t>
      </w:r>
      <w:r w:rsidR="00B147B6" w:rsidRPr="003D6A78">
        <w:rPr>
          <w:rFonts w:ascii="Arial" w:hAnsi="Arial" w:cs="Arial"/>
          <w:color w:val="000000" w:themeColor="text1"/>
          <w:sz w:val="22"/>
          <w:szCs w:val="22"/>
        </w:rPr>
        <w:t>the 4 worlds.”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6FE0688C" w14:textId="3D326B05" w:rsidR="00C54A91" w:rsidRPr="003D6A78" w:rsidRDefault="00B147B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letter is signed by </w:t>
      </w:r>
      <w:r w:rsidR="00395EF6" w:rsidRPr="003D6A78">
        <w:rPr>
          <w:rFonts w:ascii="Arial" w:hAnsi="Arial" w:cs="Arial"/>
          <w:color w:val="000000" w:themeColor="text1"/>
          <w:sz w:val="22"/>
          <w:szCs w:val="22"/>
        </w:rPr>
        <w:t xml:space="preserve">your brother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Mort, but why has he 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rebelled with </w:t>
      </w:r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Pr="003D6A78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? You </w:t>
      </w:r>
      <w:del w:id="0" w:author="Dan Bellinski" w:date="2016-08-04T06:34:00Z">
        <w:r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 xml:space="preserve">enter </w:delText>
        </w:r>
      </w:del>
      <w:ins w:id="1" w:author="Dan Bellinski" w:date="2016-08-04T06:34:00Z">
        <w:r w:rsidR="00AD7CCF">
          <w:rPr>
            <w:rFonts w:ascii="Arial" w:hAnsi="Arial" w:cs="Arial"/>
            <w:color w:val="000000" w:themeColor="text1"/>
            <w:sz w:val="22"/>
            <w:szCs w:val="22"/>
          </w:rPr>
          <w:t>travel to</w:t>
        </w:r>
        <w:r w:rsidR="00AD7CCF" w:rsidRPr="003D6A78">
          <w:rPr>
            <w:rFonts w:ascii="Arial" w:hAnsi="Arial" w:cs="Arial"/>
            <w:color w:val="000000" w:themeColor="text1"/>
            <w:sz w:val="22"/>
            <w:szCs w:val="22"/>
          </w:rPr>
          <w:t xml:space="preserve"> </w:t>
        </w:r>
      </w:ins>
      <w:r w:rsidRPr="003D6A78">
        <w:rPr>
          <w:rFonts w:ascii="Arial" w:hAnsi="Arial" w:cs="Arial"/>
          <w:color w:val="000000" w:themeColor="text1"/>
          <w:sz w:val="22"/>
          <w:szCs w:val="22"/>
        </w:rPr>
        <w:t xml:space="preserve">the Aqua world to 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find Mort and get answers.</w:t>
      </w:r>
    </w:p>
    <w:p w14:paraId="0F17B1D5" w14:textId="77777777" w:rsidR="00C54A91" w:rsidRPr="00C54A91" w:rsidRDefault="00C54A91" w:rsidP="009026D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2</w:t>
      </w:r>
    </w:p>
    <w:p w14:paraId="40DB9B6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3E6CC70" w14:textId="216DBB62" w:rsidR="00C54A91" w:rsidRPr="003D6A78" w:rsidRDefault="00395EF6" w:rsidP="00C54A91">
      <w:pPr>
        <w:rPr>
          <w:rFonts w:ascii="Times New Roman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You reach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 xml:space="preserve"> the </w:t>
      </w:r>
      <w:r w:rsidR="0072021E">
        <w:rPr>
          <w:rFonts w:ascii="Arial" w:hAnsi="Arial" w:cs="Arial"/>
          <w:color w:val="000000" w:themeColor="text1"/>
          <w:sz w:val="22"/>
          <w:szCs w:val="22"/>
        </w:rPr>
        <w:t>Aqua</w:t>
      </w:r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 xml:space="preserve"> world</w:t>
      </w:r>
      <w:ins w:id="2" w:author="Dan Bellinski" w:date="2016-08-04T06:35:00Z">
        <w:r w:rsidR="00AD7CCF">
          <w:rPr>
            <w:rFonts w:ascii="Arial" w:hAnsi="Arial" w:cs="Arial"/>
            <w:color w:val="000000" w:themeColor="text1"/>
            <w:sz w:val="22"/>
            <w:szCs w:val="22"/>
          </w:rPr>
          <w:t xml:space="preserve"> using </w:t>
        </w:r>
        <w:r w:rsidR="00D455EC">
          <w:rPr>
            <w:rFonts w:ascii="Arial" w:hAnsi="Arial" w:cs="Arial"/>
            <w:color w:val="000000" w:themeColor="text1"/>
            <w:sz w:val="22"/>
            <w:szCs w:val="22"/>
          </w:rPr>
          <w:t>the</w:t>
        </w:r>
        <w:r w:rsidR="00AD7CCF">
          <w:rPr>
            <w:rFonts w:ascii="Arial" w:hAnsi="Arial" w:cs="Arial"/>
            <w:color w:val="000000" w:themeColor="text1"/>
            <w:sz w:val="22"/>
            <w:szCs w:val="22"/>
          </w:rPr>
          <w:t xml:space="preserve"> butterfly stroke</w:t>
        </w:r>
      </w:ins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del w:id="3" w:author="Dan Bellinski" w:date="2016-08-04T06:35:00Z">
        <w:r w:rsidR="007F34D3"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>As you catch your breath</w:delText>
        </w:r>
        <w:r w:rsidR="00C226DE"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 xml:space="preserve"> from </w:delText>
        </w:r>
        <w:r w:rsidR="00F96023"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>all that</w:delText>
        </w:r>
        <w:r w:rsidR="00C226DE"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 xml:space="preserve"> swimming</w:delText>
        </w:r>
        <w:r w:rsidR="007F34D3" w:rsidRPr="003D6A78" w:rsidDel="00AD7CCF">
          <w:rPr>
            <w:rFonts w:ascii="Arial" w:hAnsi="Arial" w:cs="Arial"/>
            <w:color w:val="000000" w:themeColor="text1"/>
            <w:sz w:val="22"/>
            <w:szCs w:val="22"/>
          </w:rPr>
          <w:delText>, y</w:delText>
        </w:r>
      </w:del>
      <w:ins w:id="4" w:author="Dan Bellinski" w:date="2016-08-04T06:35:00Z">
        <w:r w:rsidR="00AD7CCF">
          <w:rPr>
            <w:rFonts w:ascii="Arial" w:hAnsi="Arial" w:cs="Arial"/>
            <w:color w:val="000000" w:themeColor="text1"/>
            <w:sz w:val="22"/>
            <w:szCs w:val="22"/>
          </w:rPr>
          <w:t>Y</w:t>
        </w:r>
      </w:ins>
      <w:r w:rsidR="007F34D3" w:rsidRPr="003D6A78">
        <w:rPr>
          <w:rFonts w:ascii="Arial" w:hAnsi="Arial" w:cs="Arial"/>
          <w:color w:val="000000" w:themeColor="text1"/>
          <w:sz w:val="22"/>
          <w:szCs w:val="22"/>
        </w:rPr>
        <w:t>ou reflect that as children, your siblings each</w:t>
      </w:r>
      <w:r w:rsidR="00F96023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 xml:space="preserve">had a special skill. Mort’s skill was communication with the </w:t>
      </w:r>
      <w:proofErr w:type="spellStart"/>
      <w:r w:rsidR="00851395" w:rsidRPr="003D6A78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1C1756DF" w14:textId="21110713" w:rsidR="00C54A91" w:rsidRPr="003D6A78" w:rsidRDefault="00395EF6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3D6A78">
        <w:rPr>
          <w:rFonts w:ascii="Arial" w:hAnsi="Arial" w:cs="Arial"/>
          <w:color w:val="000000" w:themeColor="text1"/>
          <w:sz w:val="22"/>
          <w:szCs w:val="22"/>
        </w:rPr>
        <w:t>Y</w:t>
      </w:r>
      <w:r w:rsidR="00CA29F5" w:rsidRPr="002A5176">
        <w:rPr>
          <w:rFonts w:ascii="Arial" w:hAnsi="Arial" w:cs="Arial"/>
          <w:color w:val="000000" w:themeColor="text1"/>
          <w:sz w:val="22"/>
          <w:szCs w:val="22"/>
        </w:rPr>
        <w:t xml:space="preserve">ou and 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siblings used </w:t>
      </w:r>
      <w:r w:rsidR="0008537E" w:rsidRPr="002A5176">
        <w:rPr>
          <w:rFonts w:ascii="Arial" w:hAnsi="Arial" w:cs="Arial"/>
          <w:color w:val="000000" w:themeColor="text1"/>
          <w:sz w:val="22"/>
          <w:szCs w:val="22"/>
        </w:rPr>
        <w:t xml:space="preserve">your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skills to become leaders of the </w:t>
      </w:r>
      <w:proofErr w:type="spellStart"/>
      <w:r w:rsidR="00EC1B71" w:rsidRPr="002A5176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>, but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 Mort withdrew</w:t>
      </w:r>
      <w:del w:id="5" w:author="Dan Bellinski" w:date="2016-08-04T06:36:00Z">
        <w:r w:rsidR="00C54A91" w:rsidRPr="002A5176" w:rsidDel="006B7A87">
          <w:rPr>
            <w:rFonts w:ascii="Arial" w:hAnsi="Arial" w:cs="Arial"/>
            <w:color w:val="000000" w:themeColor="text1"/>
            <w:sz w:val="22"/>
            <w:szCs w:val="22"/>
          </w:rPr>
          <w:delText xml:space="preserve"> from the </w:delText>
        </w:r>
        <w:r w:rsidR="00EC1B71" w:rsidRPr="002A5176" w:rsidDel="006B7A87">
          <w:rPr>
            <w:rFonts w:ascii="Arial" w:hAnsi="Arial" w:cs="Arial"/>
            <w:color w:val="000000" w:themeColor="text1"/>
            <w:sz w:val="22"/>
            <w:szCs w:val="22"/>
          </w:rPr>
          <w:delText>rulens</w:delText>
        </w:r>
      </w:del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and spent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 xml:space="preserve">his time with the </w:t>
      </w:r>
      <w:proofErr w:type="spellStart"/>
      <w:r w:rsidR="00851395" w:rsidRPr="002A5176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.</w:t>
      </w:r>
      <w:r w:rsidR="00980D4D" w:rsidRPr="003D6A78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D6A78">
        <w:rPr>
          <w:rFonts w:ascii="Arial" w:hAnsi="Arial" w:cs="Arial"/>
          <w:color w:val="000000" w:themeColor="text1"/>
          <w:sz w:val="22"/>
          <w:szCs w:val="22"/>
        </w:rPr>
        <w:t>Eventually, Mort never returned home.</w:t>
      </w:r>
    </w:p>
    <w:p w14:paraId="466C5F42" w14:textId="4846B0FC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5B35D9">
        <w:t>7</w:t>
      </w:r>
      <w:r w:rsidR="00EB6772" w:rsidRPr="00C54A91">
        <w:t xml:space="preserve"> </w:t>
      </w:r>
      <w:r w:rsidRPr="00C54A91">
        <w:t>- Beginning</w:t>
      </w:r>
    </w:p>
    <w:p w14:paraId="468F544C" w14:textId="021A7C43" w:rsidR="00C54A91" w:rsidRDefault="00C54A91" w:rsidP="00C54A91">
      <w:pPr>
        <w:rPr>
          <w:rFonts w:ascii="Arial" w:hAnsi="Arial" w:cs="Arial"/>
          <w:color w:val="000000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lastRenderedPageBreak/>
        <w:t xml:space="preserve">You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realize </w:t>
      </w:r>
      <w:r w:rsidR="004C6FE9">
        <w:rPr>
          <w:rFonts w:ascii="Arial" w:hAnsi="Arial" w:cs="Arial"/>
          <w:color w:val="000000"/>
          <w:sz w:val="22"/>
          <w:szCs w:val="22"/>
        </w:rPr>
        <w:t>Mort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>is angry and jealous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del w:id="6" w:author="Dan Bellinski" w:date="2016-08-04T06:37:00Z">
        <w:r w:rsidRPr="00C54A91" w:rsidDel="006B7A87">
          <w:rPr>
            <w:rFonts w:ascii="Arial" w:hAnsi="Arial" w:cs="Arial"/>
            <w:color w:val="000000"/>
            <w:sz w:val="22"/>
            <w:szCs w:val="22"/>
          </w:rPr>
          <w:delText xml:space="preserve">since </w:delText>
        </w:r>
      </w:del>
      <w:ins w:id="7" w:author="Dan Bellinski" w:date="2016-08-04T06:37:00Z">
        <w:r w:rsidR="006B7A87">
          <w:rPr>
            <w:rFonts w:ascii="Arial" w:hAnsi="Arial" w:cs="Arial"/>
            <w:color w:val="000000"/>
            <w:sz w:val="22"/>
            <w:szCs w:val="22"/>
          </w:rPr>
          <w:t>that</w:t>
        </w:r>
        <w:r w:rsidR="006B7A87" w:rsidRPr="00C54A91">
          <w:rPr>
            <w:rFonts w:ascii="Arial" w:hAnsi="Arial" w:cs="Arial"/>
            <w:color w:val="000000"/>
            <w:sz w:val="22"/>
            <w:szCs w:val="22"/>
          </w:rPr>
          <w:t xml:space="preserve"> </w:t>
        </w:r>
      </w:ins>
      <w:r w:rsidRPr="00C54A91">
        <w:rPr>
          <w:rFonts w:ascii="Arial" w:hAnsi="Arial" w:cs="Arial"/>
          <w:color w:val="000000"/>
          <w:sz w:val="22"/>
          <w:szCs w:val="22"/>
        </w:rPr>
        <w:t xml:space="preserve">his siblings have become leaders of the </w:t>
      </w:r>
      <w:r w:rsidR="00733455">
        <w:rPr>
          <w:rFonts w:ascii="Arial" w:hAnsi="Arial" w:cs="Arial"/>
          <w:color w:val="000000"/>
          <w:sz w:val="22"/>
          <w:szCs w:val="22"/>
        </w:rPr>
        <w:t>4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worlds and he has accomplished nothing.</w:t>
      </w:r>
      <w:r w:rsidR="000D4747">
        <w:rPr>
          <w:rFonts w:ascii="Arial" w:hAnsi="Arial" w:cs="Arial"/>
          <w:color w:val="000000"/>
          <w:sz w:val="22"/>
          <w:szCs w:val="22"/>
        </w:rPr>
        <w:t xml:space="preserve"> </w:t>
      </w:r>
      <w:r w:rsidR="001C67D1">
        <w:rPr>
          <w:rFonts w:ascii="Arial" w:hAnsi="Arial" w:cs="Arial"/>
          <w:color w:val="000000"/>
          <w:sz w:val="22"/>
          <w:szCs w:val="22"/>
        </w:rPr>
        <w:t xml:space="preserve">He wants to destroy the very thing he has no power over. </w:t>
      </w:r>
    </w:p>
    <w:p w14:paraId="668FE037" w14:textId="54E6E811" w:rsidR="00F843D3" w:rsidRDefault="00DA26AB" w:rsidP="000B2A2A">
      <w:pPr>
        <w:pStyle w:val="Heading2"/>
        <w:rPr>
          <w:rFonts w:ascii="Arial" w:hAnsi="Arial" w:cs="Arial"/>
          <w:color w:val="000000"/>
        </w:rPr>
      </w:pPr>
      <w:r w:rsidRPr="00C54A91" w:rsidDel="00DA26AB">
        <w:rPr>
          <w:rFonts w:ascii="Times New Roman" w:hAnsi="Times New Roman" w:cs="Times New Roman"/>
        </w:rPr>
        <w:t xml:space="preserve"> </w:t>
      </w:r>
      <w:r w:rsidR="00C54A91" w:rsidRPr="00C54A91">
        <w:t>Level 16 - End of Level</w:t>
      </w:r>
    </w:p>
    <w:p w14:paraId="430C952B" w14:textId="519F7F96" w:rsidR="006E4B4B" w:rsidRPr="002E2601" w:rsidRDefault="000B2A2A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>Y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ou find an abandoned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camps and another letter. 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“</w:t>
      </w:r>
      <w:proofErr w:type="spellStart"/>
      <w:r w:rsidR="00A91299">
        <w:rPr>
          <w:rFonts w:ascii="Arial" w:hAnsi="Arial" w:cs="Arial"/>
          <w:color w:val="000000" w:themeColor="text1"/>
          <w:sz w:val="22"/>
          <w:szCs w:val="22"/>
        </w:rPr>
        <w:t>c_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relationship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, I know you are following m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e.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I</w:t>
      </w:r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 lead the </w:t>
      </w:r>
      <w:proofErr w:type="spellStart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FB588E" w:rsidRPr="002E2601">
        <w:rPr>
          <w:rFonts w:ascii="Arial" w:hAnsi="Arial" w:cs="Arial"/>
          <w:color w:val="000000" w:themeColor="text1"/>
          <w:sz w:val="22"/>
          <w:szCs w:val="22"/>
        </w:rPr>
        <w:t xml:space="preserve">, but I am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only a small piece of th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is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have chosen to revolt on their own</w:t>
      </w:r>
      <w:r w:rsidR="006E4B4B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3F45FD74" w14:textId="1EAAF12B" w:rsidR="006E4B4B" w:rsidRPr="002A5176" w:rsidRDefault="006E4B4B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Darn, you missed Mort again so you continue into 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Ignis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world for answers…</w:t>
      </w:r>
    </w:p>
    <w:p w14:paraId="2E2254D1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3</w:t>
      </w:r>
    </w:p>
    <w:p w14:paraId="7691A4EF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3634C42B" w14:textId="305FE177" w:rsidR="00C54A91" w:rsidRPr="00B71675" w:rsidRDefault="006873FE" w:rsidP="00C54A91">
      <w:pPr>
        <w:rPr>
          <w:rFonts w:ascii="Arial" w:hAnsi="Arial" w:cs="Arial"/>
          <w:color w:val="00B05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reach the </w:t>
      </w:r>
      <w:proofErr w:type="spellStart"/>
      <w:r w:rsidR="00B71675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 w:rsidR="00B71675">
        <w:rPr>
          <w:rFonts w:ascii="Arial" w:hAnsi="Arial" w:cs="Arial"/>
          <w:color w:val="000000"/>
          <w:sz w:val="22"/>
          <w:szCs w:val="22"/>
        </w:rPr>
        <w:t xml:space="preserve"> world</w:t>
      </w:r>
      <w:del w:id="8" w:author="Dan Bellinski" w:date="2016-08-04T07:23:00Z">
        <w:r w:rsidR="00B71675" w:rsidDel="00FB5AAB">
          <w:rPr>
            <w:rFonts w:ascii="Arial" w:hAnsi="Arial" w:cs="Arial"/>
            <w:color w:val="000000"/>
            <w:sz w:val="22"/>
            <w:szCs w:val="22"/>
          </w:rPr>
          <w:delText xml:space="preserve"> </w:delText>
        </w:r>
        <w:bookmarkStart w:id="9" w:name="_GoBack"/>
        <w:bookmarkEnd w:id="9"/>
        <w:r w:rsidR="00B71675" w:rsidDel="00FB5AAB">
          <w:rPr>
            <w:rFonts w:ascii="Arial" w:hAnsi="Arial" w:cs="Arial"/>
            <w:color w:val="000000"/>
            <w:sz w:val="22"/>
            <w:szCs w:val="22"/>
          </w:rPr>
          <w:delText xml:space="preserve">and </w:delText>
        </w:r>
        <w:r w:rsidR="00C226DE" w:rsidRPr="002E2601" w:rsidDel="00FB5AAB">
          <w:rPr>
            <w:rFonts w:ascii="Arial" w:hAnsi="Arial" w:cs="Arial"/>
            <w:color w:val="000000" w:themeColor="text1"/>
            <w:sz w:val="22"/>
            <w:szCs w:val="22"/>
          </w:rPr>
          <w:delText>need answers</w:delText>
        </w:r>
      </w:del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="00D91A7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A5176">
        <w:rPr>
          <w:rFonts w:ascii="Arial" w:hAnsi="Arial" w:cs="Arial"/>
          <w:color w:val="000000" w:themeColor="text1"/>
          <w:sz w:val="22"/>
          <w:szCs w:val="22"/>
        </w:rPr>
        <w:t>Why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would the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revol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t when it seemed like the </w:t>
      </w:r>
      <w:proofErr w:type="spellStart"/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>r</w:t>
      </w:r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F96023" w:rsidRPr="002E2601">
        <w:rPr>
          <w:rFonts w:ascii="Arial" w:hAnsi="Arial" w:cs="Arial"/>
          <w:color w:val="000000" w:themeColor="text1"/>
          <w:sz w:val="22"/>
          <w:szCs w:val="22"/>
        </w:rPr>
        <w:t xml:space="preserve"> were living in peace</w:t>
      </w:r>
      <w:r w:rsidR="00B71675" w:rsidRPr="002E2601">
        <w:rPr>
          <w:rFonts w:ascii="Arial" w:hAnsi="Arial" w:cs="Arial"/>
          <w:color w:val="000000" w:themeColor="text1"/>
          <w:sz w:val="22"/>
          <w:szCs w:val="22"/>
        </w:rPr>
        <w:t xml:space="preserve"> for hundreds of years</w:t>
      </w:r>
      <w:r w:rsidR="00B71675">
        <w:rPr>
          <w:rFonts w:ascii="Arial" w:hAnsi="Arial" w:cs="Arial"/>
          <w:color w:val="000000"/>
          <w:sz w:val="22"/>
          <w:szCs w:val="22"/>
        </w:rPr>
        <w:t>?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21567CD7" w14:textId="54FC2BA0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06F80">
        <w:t>7</w:t>
      </w:r>
      <w:r w:rsidR="00F06F80" w:rsidRPr="00C54A91">
        <w:t xml:space="preserve"> </w:t>
      </w:r>
      <w:r w:rsidRPr="00C54A91">
        <w:t>- Beginning</w:t>
      </w:r>
    </w:p>
    <w:p w14:paraId="0E000812" w14:textId="232959E5" w:rsidR="00C54A91" w:rsidRPr="002E2601" w:rsidRDefault="00B71675" w:rsidP="00C54A91">
      <w:pPr>
        <w:rPr>
          <w:rFonts w:ascii="Times New Roman" w:hAnsi="Times New Roman" w:cs="Times New Roman"/>
          <w:color w:val="000000" w:themeColor="text1"/>
        </w:rPr>
      </w:pPr>
      <w:r w:rsidRPr="001D790D">
        <w:rPr>
          <w:rFonts w:ascii="Arial" w:hAnsi="Arial" w:cs="Arial"/>
          <w:color w:val="000000" w:themeColor="text1"/>
          <w:sz w:val="22"/>
          <w:szCs w:val="22"/>
        </w:rPr>
        <w:t>Y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ou catch your breath</w:t>
      </w:r>
      <w:r w:rsidRPr="001D790D">
        <w:rPr>
          <w:rFonts w:ascii="Arial" w:hAnsi="Arial" w:cs="Arial"/>
          <w:color w:val="000000" w:themeColor="text1"/>
          <w:sz w:val="22"/>
          <w:szCs w:val="22"/>
        </w:rPr>
        <w:t xml:space="preserve"> after a battle</w:t>
      </w:r>
      <w:r w:rsidR="002E2601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and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notice 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one of the </w:t>
      </w:r>
      <w:proofErr w:type="spellStart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Imal’s</w:t>
      </w:r>
      <w:proofErr w:type="spellEnd"/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>shield</w:t>
      </w:r>
      <w:r w:rsidR="00A9318A" w:rsidRPr="001D790D">
        <w:rPr>
          <w:rFonts w:ascii="Arial" w:hAnsi="Arial" w:cs="Arial"/>
          <w:color w:val="000000" w:themeColor="text1"/>
          <w:sz w:val="22"/>
          <w:szCs w:val="22"/>
        </w:rPr>
        <w:t>s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 depicts a graphic scene</w:t>
      </w:r>
      <w:r w:rsidR="00FA1010" w:rsidRPr="001D790D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An </w:t>
      </w:r>
      <w:proofErr w:type="spellStart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="006C0E6C" w:rsidRPr="001D790D">
        <w:rPr>
          <w:rFonts w:ascii="Arial" w:hAnsi="Arial" w:cs="Arial"/>
          <w:color w:val="000000" w:themeColor="text1"/>
          <w:sz w:val="22"/>
          <w:szCs w:val="22"/>
        </w:rPr>
        <w:t xml:space="preserve"> with </w:t>
      </w:r>
      <w:r w:rsidR="00C54A91" w:rsidRPr="001D790D">
        <w:rPr>
          <w:rFonts w:ascii="Arial" w:hAnsi="Arial" w:cs="Arial"/>
          <w:color w:val="000000" w:themeColor="text1"/>
          <w:sz w:val="22"/>
          <w:szCs w:val="22"/>
        </w:rPr>
        <w:t xml:space="preserve">legs in chains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 xml:space="preserve">building a </w:t>
      </w:r>
      <w:proofErr w:type="spellStart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rulen</w:t>
      </w:r>
      <w:proofErr w:type="spellEnd"/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2E2601">
        <w:rPr>
          <w:rFonts w:ascii="Arial" w:hAnsi="Arial" w:cs="Arial"/>
          <w:color w:val="000000" w:themeColor="text1"/>
          <w:sz w:val="22"/>
          <w:szCs w:val="22"/>
        </w:rPr>
        <w:t>house.</w:t>
      </w:r>
    </w:p>
    <w:p w14:paraId="72437785" w14:textId="344BDDC7" w:rsidR="00C54A91" w:rsidRPr="002A5176" w:rsidRDefault="00C54A91" w:rsidP="00C54A91">
      <w:pPr>
        <w:rPr>
          <w:rFonts w:ascii="Times New Roman" w:eastAsiaTheme="minorHAnsi" w:hAnsi="Times New Roman" w:cs="Times New Roman"/>
          <w:color w:val="000000" w:themeColor="text1"/>
        </w:rPr>
      </w:pP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You </w:t>
      </w:r>
      <w:r w:rsidR="005F26AC" w:rsidRPr="002E2601">
        <w:rPr>
          <w:rFonts w:ascii="Arial" w:hAnsi="Arial" w:cs="Arial"/>
          <w:color w:val="000000" w:themeColor="text1"/>
          <w:sz w:val="22"/>
          <w:szCs w:val="22"/>
        </w:rPr>
        <w:t>find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 xml:space="preserve"> another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shield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.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FA1010" w:rsidRPr="002E2601">
        <w:rPr>
          <w:rFonts w:ascii="Arial" w:hAnsi="Arial" w:cs="Arial"/>
          <w:color w:val="000000" w:themeColor="text1"/>
          <w:sz w:val="22"/>
          <w:szCs w:val="22"/>
        </w:rPr>
        <w:t>A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dead </w:t>
      </w:r>
      <w:proofErr w:type="spellStart"/>
      <w:r w:rsidR="00851395" w:rsidRPr="002E2601">
        <w:rPr>
          <w:rFonts w:ascii="Arial" w:hAnsi="Arial" w:cs="Arial"/>
          <w:color w:val="000000" w:themeColor="text1"/>
          <w:sz w:val="22"/>
          <w:szCs w:val="22"/>
        </w:rPr>
        <w:t>imal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over the fire</w:t>
      </w:r>
      <w:r w:rsidR="00BF6C4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C0E6C" w:rsidRPr="002E2601">
        <w:rPr>
          <w:rFonts w:ascii="Arial" w:hAnsi="Arial" w:cs="Arial"/>
          <w:color w:val="000000" w:themeColor="text1"/>
          <w:sz w:val="22"/>
          <w:szCs w:val="22"/>
        </w:rPr>
        <w:t>and</w:t>
      </w:r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proofErr w:type="spellStart"/>
      <w:r w:rsidR="00EC1B71" w:rsidRPr="002E2601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Pr="002E2601">
        <w:rPr>
          <w:rFonts w:ascii="Arial" w:hAnsi="Arial" w:cs="Arial"/>
          <w:color w:val="000000" w:themeColor="text1"/>
          <w:sz w:val="22"/>
          <w:szCs w:val="22"/>
        </w:rPr>
        <w:t xml:space="preserve"> eating it. You</w:t>
      </w:r>
      <w:r w:rsidR="00912723" w:rsidRPr="002E260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226DE" w:rsidRPr="002E2601">
        <w:rPr>
          <w:rFonts w:ascii="Arial" w:hAnsi="Arial" w:cs="Arial"/>
          <w:color w:val="000000" w:themeColor="text1"/>
          <w:sz w:val="22"/>
          <w:szCs w:val="22"/>
        </w:rPr>
        <w:t>m</w:t>
      </w:r>
      <w:r w:rsidR="00C226DE" w:rsidRPr="002A5176">
        <w:rPr>
          <w:rFonts w:ascii="Arial" w:hAnsi="Arial" w:cs="Arial"/>
          <w:color w:val="000000" w:themeColor="text1"/>
          <w:sz w:val="22"/>
          <w:szCs w:val="22"/>
        </w:rPr>
        <w:t>ay be closer to finding a reason for this revolution.</w:t>
      </w:r>
    </w:p>
    <w:p w14:paraId="214D1571" w14:textId="3FE11574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 xml:space="preserve">Level </w:t>
      </w:r>
      <w:r w:rsidR="00F51F4D" w:rsidRPr="00C54A91">
        <w:t>1</w:t>
      </w:r>
      <w:r w:rsidR="00F51F4D">
        <w:t>1</w:t>
      </w:r>
      <w:r w:rsidR="00F51F4D" w:rsidRPr="00C54A91">
        <w:t xml:space="preserve"> </w:t>
      </w:r>
      <w:r w:rsidRPr="00C54A91">
        <w:t>- Beginning</w:t>
      </w:r>
    </w:p>
    <w:p w14:paraId="14985C7A" w14:textId="6ECFFC77" w:rsidR="00C54A91" w:rsidRPr="002A5176" w:rsidRDefault="00C226DE" w:rsidP="00C54A91">
      <w:pPr>
        <w:rPr>
          <w:rFonts w:ascii="Arial" w:hAnsi="Arial" w:cs="Arial"/>
          <w:color w:val="000000" w:themeColor="text1"/>
          <w:sz w:val="22"/>
          <w:szCs w:val="22"/>
        </w:rPr>
      </w:pPr>
      <w:r w:rsidRPr="002A5176">
        <w:rPr>
          <w:rFonts w:ascii="Arial" w:hAnsi="Arial" w:cs="Arial"/>
          <w:color w:val="000000" w:themeColor="text1"/>
          <w:sz w:val="22"/>
          <w:szCs w:val="22"/>
        </w:rPr>
        <w:t>You are beginning to understand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 the passion 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in the </w:t>
      </w:r>
      <w:proofErr w:type="spellStart"/>
      <w:r w:rsidRPr="00EB448C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Pr="00EB448C">
        <w:rPr>
          <w:rFonts w:ascii="Arial" w:hAnsi="Arial" w:cs="Arial"/>
          <w:color w:val="000000" w:themeColor="text1"/>
          <w:sz w:val="22"/>
          <w:szCs w:val="22"/>
        </w:rPr>
        <w:t xml:space="preserve">’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eyes. They’re determined</w:t>
      </w:r>
      <w:r w:rsidRPr="00EB448C">
        <w:rPr>
          <w:rFonts w:ascii="Arial" w:hAnsi="Arial" w:cs="Arial"/>
          <w:color w:val="000000" w:themeColor="text1"/>
          <w:sz w:val="22"/>
          <w:szCs w:val="22"/>
        </w:rPr>
        <w:t>,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>inspired</w:t>
      </w:r>
      <w:r w:rsidR="006C0E6C" w:rsidRPr="00EB448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and </w:t>
      </w:r>
      <w:r w:rsidR="00C54A91" w:rsidRPr="00EB448C">
        <w:rPr>
          <w:rFonts w:ascii="Arial" w:hAnsi="Arial" w:cs="Arial"/>
          <w:color w:val="000000" w:themeColor="text1"/>
          <w:sz w:val="22"/>
          <w:szCs w:val="22"/>
        </w:rPr>
        <w:t xml:space="preserve">yearn for something </w:t>
      </w:r>
      <w:r w:rsidR="009A00D9" w:rsidRPr="00EB448C">
        <w:rPr>
          <w:rFonts w:ascii="Arial" w:hAnsi="Arial" w:cs="Arial"/>
          <w:color w:val="000000" w:themeColor="text1"/>
          <w:sz w:val="22"/>
          <w:szCs w:val="22"/>
        </w:rPr>
        <w:t>more</w:t>
      </w:r>
      <w:r w:rsidR="00EB448C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42066C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A129097" w14:textId="6389CE01" w:rsidR="00C54A91" w:rsidRPr="00C54A91" w:rsidRDefault="0012596A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 xml:space="preserve">In a clearing between the </w:t>
      </w:r>
      <w:proofErr w:type="spellStart"/>
      <w:r w:rsidR="0072021E">
        <w:rPr>
          <w:rFonts w:ascii="Arial" w:hAnsi="Arial" w:cs="Arial"/>
          <w:color w:val="000000"/>
          <w:sz w:val="22"/>
          <w:szCs w:val="22"/>
        </w:rPr>
        <w:t>Ignis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mountains,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find </w:t>
      </w:r>
      <w:r>
        <w:rPr>
          <w:rFonts w:ascii="Arial" w:hAnsi="Arial" w:cs="Arial"/>
          <w:color w:val="000000"/>
          <w:sz w:val="22"/>
          <w:szCs w:val="22"/>
        </w:rPr>
        <w:t>another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letter from Mort.</w:t>
      </w:r>
    </w:p>
    <w:p w14:paraId="1541DD94" w14:textId="7B8F6449" w:rsidR="00C54A91" w:rsidRPr="002A5176" w:rsidRDefault="00C54A91" w:rsidP="00C54A91">
      <w:pPr>
        <w:rPr>
          <w:rFonts w:ascii="Arial" w:hAnsi="Arial" w:cs="Arial"/>
          <w:color w:val="00B050"/>
          <w:sz w:val="22"/>
          <w:szCs w:val="22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BE125E">
        <w:rPr>
          <w:rFonts w:ascii="Arial" w:hAnsi="Arial" w:cs="Arial"/>
          <w:color w:val="000000"/>
          <w:sz w:val="22"/>
          <w:szCs w:val="22"/>
        </w:rPr>
        <w:t>We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="00EC1B71">
        <w:rPr>
          <w:rFonts w:ascii="Arial" w:hAnsi="Arial" w:cs="Arial"/>
          <w:color w:val="000000"/>
          <w:sz w:val="22"/>
          <w:szCs w:val="22"/>
        </w:rPr>
        <w:t>rulens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have mistreated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FB588E">
        <w:rPr>
          <w:rFonts w:ascii="Arial" w:hAnsi="Arial" w:cs="Arial"/>
          <w:color w:val="000000"/>
          <w:sz w:val="22"/>
          <w:szCs w:val="22"/>
        </w:rPr>
        <w:t xml:space="preserve"> for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too long. </w:t>
      </w:r>
      <w:r w:rsidR="009A00D9">
        <w:rPr>
          <w:rFonts w:ascii="Arial" w:hAnsi="Arial" w:cs="Arial"/>
          <w:color w:val="000000"/>
          <w:sz w:val="22"/>
          <w:szCs w:val="22"/>
        </w:rPr>
        <w:t xml:space="preserve">The silence of </w:t>
      </w:r>
      <w:r w:rsidR="00233E02">
        <w:rPr>
          <w:rFonts w:ascii="Arial" w:hAnsi="Arial" w:cs="Arial"/>
          <w:color w:val="00B050"/>
          <w:sz w:val="22"/>
          <w:szCs w:val="22"/>
        </w:rPr>
        <w:t xml:space="preserve">their </w:t>
      </w:r>
      <w:r w:rsidR="009A00D9">
        <w:rPr>
          <w:rFonts w:ascii="Arial" w:hAnsi="Arial" w:cs="Arial"/>
          <w:color w:val="000000"/>
          <w:sz w:val="22"/>
          <w:szCs w:val="22"/>
        </w:rPr>
        <w:t>obedience gave the illusion of peace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16429F">
        <w:rPr>
          <w:rFonts w:ascii="Arial" w:hAnsi="Arial" w:cs="Arial"/>
          <w:color w:val="000000"/>
          <w:sz w:val="22"/>
          <w:szCs w:val="22"/>
        </w:rPr>
        <w:t>You</w:t>
      </w:r>
      <w:r w:rsidR="00424E92">
        <w:rPr>
          <w:rFonts w:ascii="Arial" w:hAnsi="Arial" w:cs="Arial"/>
          <w:color w:val="000000"/>
          <w:sz w:val="22"/>
          <w:szCs w:val="22"/>
        </w:rPr>
        <w:t xml:space="preserve"> ha</w:t>
      </w:r>
      <w:r w:rsidR="0016429F" w:rsidRPr="00C54A91">
        <w:rPr>
          <w:rFonts w:ascii="Arial" w:hAnsi="Arial" w:cs="Arial"/>
          <w:color w:val="000000"/>
          <w:sz w:val="22"/>
          <w:szCs w:val="22"/>
        </w:rPr>
        <w:t xml:space="preserve">ve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failed to see the relationship from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’s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 eyes</w:t>
      </w:r>
      <w:r w:rsidRPr="00D71453">
        <w:rPr>
          <w:rFonts w:ascii="Arial" w:hAnsi="Arial" w:cs="Arial"/>
          <w:color w:val="000000"/>
          <w:sz w:val="22"/>
          <w:szCs w:val="22"/>
        </w:rPr>
        <w:t xml:space="preserve">. Why does it take such drastic measures to see what </w:t>
      </w:r>
      <w:r w:rsidR="0016429F" w:rsidRPr="002A5176">
        <w:rPr>
          <w:rFonts w:ascii="Arial" w:hAnsi="Arial" w:cs="Arial"/>
          <w:color w:val="000000"/>
          <w:sz w:val="22"/>
          <w:szCs w:val="22"/>
        </w:rPr>
        <w:t>you</w:t>
      </w:r>
      <w:r w:rsidRPr="002A5176">
        <w:rPr>
          <w:rFonts w:ascii="Arial" w:hAnsi="Arial" w:cs="Arial"/>
          <w:color w:val="000000"/>
          <w:sz w:val="22"/>
          <w:szCs w:val="22"/>
        </w:rPr>
        <w:t>’re doing is wrong?”</w:t>
      </w:r>
    </w:p>
    <w:p w14:paraId="4C4C5FA1" w14:textId="77CDA43E" w:rsidR="003028D9" w:rsidRPr="00C54A91" w:rsidRDefault="006C0E6C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c</w:t>
      </w:r>
      <w:r w:rsidR="00F06C14">
        <w:rPr>
          <w:rFonts w:ascii="Arial" w:hAnsi="Arial" w:cs="Arial"/>
          <w:color w:val="000000"/>
          <w:sz w:val="22"/>
          <w:szCs w:val="22"/>
        </w:rPr>
        <w:t xml:space="preserve">ontinue </w:t>
      </w:r>
      <w:r w:rsidR="002405B9">
        <w:rPr>
          <w:rFonts w:ascii="Arial" w:hAnsi="Arial" w:cs="Arial"/>
          <w:color w:val="000000"/>
          <w:sz w:val="22"/>
          <w:szCs w:val="22"/>
        </w:rPr>
        <w:t xml:space="preserve">to the last world, </w:t>
      </w:r>
      <w:r w:rsidR="0072021E">
        <w:rPr>
          <w:rFonts w:ascii="Arial" w:hAnsi="Arial" w:cs="Arial"/>
          <w:color w:val="000000"/>
          <w:sz w:val="22"/>
          <w:szCs w:val="22"/>
        </w:rPr>
        <w:t>Astra</w:t>
      </w:r>
      <w:r w:rsidR="00153648">
        <w:rPr>
          <w:rFonts w:ascii="Arial" w:hAnsi="Arial" w:cs="Arial"/>
          <w:color w:val="000000"/>
          <w:sz w:val="22"/>
          <w:szCs w:val="22"/>
        </w:rPr>
        <w:t xml:space="preserve">, to </w:t>
      </w:r>
      <w:r w:rsidR="00E67ABA">
        <w:rPr>
          <w:rFonts w:ascii="Arial" w:hAnsi="Arial" w:cs="Arial"/>
          <w:color w:val="000000"/>
          <w:sz w:val="22"/>
          <w:szCs w:val="22"/>
        </w:rPr>
        <w:t>reach</w:t>
      </w:r>
      <w:r w:rsidR="00153648">
        <w:rPr>
          <w:rFonts w:ascii="Arial" w:hAnsi="Arial" w:cs="Arial"/>
          <w:color w:val="000000"/>
          <w:sz w:val="22"/>
          <w:szCs w:val="22"/>
        </w:rPr>
        <w:t xml:space="preserve"> Mort</w:t>
      </w:r>
      <w:r w:rsidR="003028D9">
        <w:rPr>
          <w:rFonts w:ascii="Arial" w:hAnsi="Arial" w:cs="Arial"/>
          <w:color w:val="000000"/>
          <w:sz w:val="22"/>
          <w:szCs w:val="22"/>
        </w:rPr>
        <w:t>.</w:t>
      </w:r>
    </w:p>
    <w:p w14:paraId="1ADE3FC0" w14:textId="77777777" w:rsidR="00C54A91" w:rsidRPr="00C54A91" w:rsidRDefault="00C54A91" w:rsidP="00611493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4</w:t>
      </w:r>
    </w:p>
    <w:p w14:paraId="2450F4A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1B5C65" w14:textId="1E66934C" w:rsidR="00C54A91" w:rsidRPr="00C54A91" w:rsidRDefault="00914FD4" w:rsidP="00C54A91">
      <w:pPr>
        <w:rPr>
          <w:rFonts w:ascii="Times New Roman" w:eastAsiaTheme="minorHAnsi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ou contemplate Mort’s words. Did we go too far with our rule over 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? 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Mort’s mission </w:t>
      </w:r>
      <w:r w:rsidR="005D199F">
        <w:rPr>
          <w:rFonts w:ascii="Arial" w:hAnsi="Arial" w:cs="Arial"/>
          <w:color w:val="000000"/>
          <w:sz w:val="22"/>
          <w:szCs w:val="22"/>
        </w:rPr>
        <w:t>is</w:t>
      </w:r>
      <w:r w:rsidR="00AC7CBD" w:rsidRPr="00092075">
        <w:rPr>
          <w:rFonts w:ascii="Arial" w:hAnsi="Arial" w:cs="Arial"/>
          <w:color w:val="000000"/>
          <w:sz w:val="22"/>
          <w:szCs w:val="22"/>
        </w:rPr>
        <w:t xml:space="preserve"> not about power, but about justice.</w:t>
      </w:r>
    </w:p>
    <w:p w14:paraId="39B479B1" w14:textId="11489D53" w:rsidR="00C54A91" w:rsidRPr="00C54A91" w:rsidRDefault="00227F00" w:rsidP="009026D3">
      <w:pPr>
        <w:pStyle w:val="Heading2"/>
        <w:rPr>
          <w:rFonts w:ascii="Times New Roman" w:hAnsi="Times New Roman" w:cs="Times New Roman"/>
        </w:rPr>
      </w:pPr>
      <w:r>
        <w:t xml:space="preserve">Level </w:t>
      </w:r>
      <w:r w:rsidR="00E46C29">
        <w:t xml:space="preserve">10 </w:t>
      </w:r>
      <w:r>
        <w:t>- Beginnin</w:t>
      </w:r>
      <w:r w:rsidR="00C54A91" w:rsidRPr="00C54A91">
        <w:t>g</w:t>
      </w:r>
    </w:p>
    <w:p w14:paraId="201BC09F" w14:textId="7F099FD9" w:rsidR="00C54A91" w:rsidRDefault="00F0259E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After trekking halfway across the </w:t>
      </w:r>
      <w:r w:rsidR="0072021E">
        <w:rPr>
          <w:rFonts w:ascii="Arial" w:hAnsi="Arial" w:cs="Arial"/>
          <w:color w:val="000000"/>
          <w:sz w:val="22"/>
          <w:szCs w:val="22"/>
        </w:rPr>
        <w:t>Astra</w:t>
      </w:r>
      <w:r>
        <w:rPr>
          <w:rFonts w:ascii="Arial" w:hAnsi="Arial" w:cs="Arial"/>
          <w:color w:val="000000"/>
          <w:sz w:val="22"/>
          <w:szCs w:val="22"/>
        </w:rPr>
        <w:t xml:space="preserve"> world, y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ou see Mort in the distance</w:t>
      </w:r>
      <w:r>
        <w:rPr>
          <w:rFonts w:ascii="Arial" w:hAnsi="Arial" w:cs="Arial"/>
          <w:color w:val="000000"/>
          <w:sz w:val="22"/>
          <w:szCs w:val="22"/>
        </w:rPr>
        <w:t>!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You’re gaining on him.</w:t>
      </w:r>
    </w:p>
    <w:p w14:paraId="63B944B0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558D053A" w14:textId="21B8539D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finally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catch up to Mort and have the confrontation you’ve fought so hard to secure.</w:t>
      </w:r>
    </w:p>
    <w:p w14:paraId="1E0E747D" w14:textId="60696B90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“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Mort, you have helped me see the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dominance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of 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BE125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over the </w:t>
      </w:r>
      <w:proofErr w:type="spellStart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imals</w:t>
      </w:r>
      <w:proofErr w:type="spellEnd"/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6050B7" w:rsidRPr="002A5176">
        <w:rPr>
          <w:rFonts w:ascii="Arial" w:hAnsi="Arial" w:cs="Arial"/>
          <w:color w:val="000000" w:themeColor="text1"/>
          <w:sz w:val="22"/>
          <w:szCs w:val="22"/>
        </w:rPr>
        <w:t>O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ur </w:t>
      </w:r>
      <w:r w:rsidR="00B52D89" w:rsidRPr="002A5176">
        <w:rPr>
          <w:rFonts w:ascii="Arial" w:hAnsi="Arial" w:cs="Arial"/>
          <w:color w:val="000000" w:themeColor="text1"/>
          <w:sz w:val="22"/>
          <w:szCs w:val="22"/>
        </w:rPr>
        <w:t xml:space="preserve">egos 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>control</w:t>
      </w:r>
      <w:r w:rsidR="00233E02" w:rsidRPr="002A5176">
        <w:rPr>
          <w:rFonts w:ascii="Arial" w:hAnsi="Arial" w:cs="Arial"/>
          <w:color w:val="000000" w:themeColor="text1"/>
          <w:sz w:val="22"/>
          <w:szCs w:val="22"/>
        </w:rPr>
        <w:t>led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us.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As a leader of the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29709E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I </w:t>
      </w:r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surrender and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pledge our peace to the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233E02" w:rsidRPr="00386AFD">
        <w:rPr>
          <w:rFonts w:ascii="Arial" w:hAnsi="Arial" w:cs="Arial"/>
          <w:color w:val="000000" w:themeColor="text1"/>
          <w:sz w:val="22"/>
          <w:szCs w:val="22"/>
        </w:rPr>
        <w:t xml:space="preserve">The </w:t>
      </w:r>
      <w:proofErr w:type="spellStart"/>
      <w:r w:rsidR="0072021E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101D66" w:rsidRPr="00386AFD">
        <w:rPr>
          <w:rFonts w:ascii="Arial" w:hAnsi="Arial" w:cs="Arial"/>
          <w:color w:val="000000" w:themeColor="text1"/>
          <w:sz w:val="22"/>
          <w:szCs w:val="22"/>
        </w:rPr>
        <w:t xml:space="preserve"> will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treat ever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y living thing with the</w:t>
      </w:r>
      <w:r w:rsidRPr="002A5176">
        <w:rPr>
          <w:rFonts w:ascii="Arial" w:hAnsi="Arial" w:cs="Arial"/>
          <w:color w:val="000000" w:themeColor="text1"/>
          <w:sz w:val="22"/>
          <w:szCs w:val="22"/>
        </w:rPr>
        <w:t xml:space="preserve"> love it deserves</w:t>
      </w:r>
      <w:r w:rsidR="00393B37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”</w:t>
      </w:r>
    </w:p>
    <w:p w14:paraId="2B97A0E6" w14:textId="5EF8DC10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You and Mort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talk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for hours</w:t>
      </w:r>
      <w:r w:rsidR="006078A5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of a </w:t>
      </w:r>
      <w:r w:rsidR="00FB588E" w:rsidRPr="00386AFD">
        <w:rPr>
          <w:rFonts w:ascii="Arial" w:hAnsi="Arial" w:cs="Arial"/>
          <w:color w:val="000000" w:themeColor="text1"/>
          <w:sz w:val="22"/>
          <w:szCs w:val="22"/>
        </w:rPr>
        <w:t>life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in which </w:t>
      </w:r>
      <w:proofErr w:type="spellStart"/>
      <w:r w:rsidR="00851395" w:rsidRPr="00386AFD">
        <w:rPr>
          <w:rFonts w:ascii="Arial" w:hAnsi="Arial" w:cs="Arial"/>
          <w:color w:val="000000" w:themeColor="text1"/>
          <w:sz w:val="22"/>
          <w:szCs w:val="22"/>
        </w:rPr>
        <w:t>imal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and </w:t>
      </w:r>
      <w:proofErr w:type="spellStart"/>
      <w:r w:rsidR="00EC1B71" w:rsidRPr="00386AFD">
        <w:rPr>
          <w:rFonts w:ascii="Arial" w:hAnsi="Arial" w:cs="Arial"/>
          <w:color w:val="000000" w:themeColor="text1"/>
          <w:sz w:val="22"/>
          <w:szCs w:val="22"/>
        </w:rPr>
        <w:t>rulens</w:t>
      </w:r>
      <w:proofErr w:type="spellEnd"/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will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5B48D5" w:rsidRPr="00386AFD">
        <w:rPr>
          <w:rFonts w:ascii="Arial" w:hAnsi="Arial" w:cs="Arial"/>
          <w:color w:val="000000" w:themeColor="text1"/>
          <w:sz w:val="22"/>
          <w:szCs w:val="22"/>
        </w:rPr>
        <w:t>both be free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 As lead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ers of your people, you sign a treaty and make a commitment to peace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0B14D1A9" w14:textId="35555C14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172010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turn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to start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 your journey home and Mort speaks</w:t>
      </w:r>
      <w:r w:rsidR="00F61088" w:rsidRPr="00386AFD">
        <w:rPr>
          <w:rFonts w:ascii="Arial" w:hAnsi="Arial" w:cs="Arial"/>
          <w:color w:val="000000" w:themeColor="text1"/>
          <w:sz w:val="22"/>
          <w:szCs w:val="22"/>
        </w:rPr>
        <w:t>:</w:t>
      </w:r>
    </w:p>
    <w:p w14:paraId="38BC07F4" w14:textId="0B5B4286" w:rsidR="00C54A91" w:rsidRPr="00386AFD" w:rsidRDefault="00C54A91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"But </w:t>
      </w:r>
      <w:proofErr w:type="spellStart"/>
      <w:r w:rsidR="001174FA" w:rsidRPr="00386AFD">
        <w:rPr>
          <w:rFonts w:ascii="Arial" w:hAnsi="Arial" w:cs="Arial"/>
          <w:color w:val="000000" w:themeColor="text1"/>
          <w:sz w:val="22"/>
          <w:szCs w:val="22"/>
        </w:rPr>
        <w:t>c_relationship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 xml:space="preserve">, I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should have mentioned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I, </w:t>
      </w:r>
      <w:r w:rsidR="008E2863" w:rsidRPr="00386AFD">
        <w:rPr>
          <w:rFonts w:ascii="Arial" w:hAnsi="Arial" w:cs="Arial"/>
          <w:color w:val="000000" w:themeColor="text1"/>
          <w:sz w:val="22"/>
          <w:szCs w:val="22"/>
        </w:rPr>
        <w:t xml:space="preserve">umm, may have shattered 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the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 xml:space="preserve"> space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time continuum and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summoned evil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i</w:t>
      </w:r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>mals</w:t>
      </w:r>
      <w:proofErr w:type="spellEnd"/>
      <w:r w:rsidR="00A65A24" w:rsidRPr="00386AFD">
        <w:rPr>
          <w:rFonts w:ascii="Arial" w:hAnsi="Arial" w:cs="Arial"/>
          <w:color w:val="000000" w:themeColor="text1"/>
          <w:sz w:val="22"/>
          <w:szCs w:val="22"/>
        </w:rPr>
        <w:t xml:space="preserve"> from the past </w:t>
      </w:r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 xml:space="preserve">to bring judgement to the </w:t>
      </w:r>
      <w:proofErr w:type="spellStart"/>
      <w:r w:rsidR="00A86A46" w:rsidRPr="00386AFD">
        <w:rPr>
          <w:rFonts w:ascii="Arial" w:hAnsi="Arial" w:cs="Arial"/>
          <w:color w:val="000000" w:themeColor="text1"/>
          <w:sz w:val="22"/>
          <w:szCs w:val="22"/>
        </w:rPr>
        <w:t>r</w:t>
      </w:r>
      <w:r w:rsidR="00DD6290" w:rsidRPr="00386AFD">
        <w:rPr>
          <w:rFonts w:ascii="Arial" w:hAnsi="Arial" w:cs="Arial"/>
          <w:color w:val="000000" w:themeColor="text1"/>
          <w:sz w:val="22"/>
          <w:szCs w:val="22"/>
        </w:rPr>
        <w:t>ulens</w:t>
      </w:r>
      <w:proofErr w:type="spellEnd"/>
      <w:r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 Now that their ruler, the king of </w:t>
      </w:r>
      <w:r w:rsidR="00AB5F92">
        <w:rPr>
          <w:rFonts w:ascii="Arial" w:hAnsi="Arial" w:cs="Arial"/>
          <w:color w:val="000000" w:themeColor="text1"/>
          <w:sz w:val="22"/>
          <w:szCs w:val="22"/>
        </w:rPr>
        <w:t>Tempus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 xml:space="preserve">, is awake, </w:t>
      </w:r>
      <w:r w:rsidR="00325802" w:rsidRPr="007D2CE3">
        <w:rPr>
          <w:rFonts w:ascii="Arial" w:hAnsi="Arial" w:cs="Arial"/>
          <w:color w:val="000000" w:themeColor="text1"/>
          <w:sz w:val="22"/>
          <w:szCs w:val="22"/>
        </w:rPr>
        <w:t>I’ll need some help</w:t>
      </w:r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, he’s a bit cranky</w:t>
      </w:r>
      <w:del w:id="10" w:author="Dan Bellinski" w:date="2016-08-04T06:39:00Z">
        <w:r w:rsidR="00D85427" w:rsidRPr="00386AFD" w:rsidDel="006B7A87">
          <w:rPr>
            <w:rFonts w:ascii="Arial" w:hAnsi="Arial" w:cs="Arial"/>
            <w:color w:val="000000" w:themeColor="text1"/>
            <w:sz w:val="22"/>
            <w:szCs w:val="22"/>
          </w:rPr>
          <w:delText xml:space="preserve"> after waking</w:delText>
        </w:r>
        <w:r w:rsidR="00F24447" w:rsidRPr="00386AFD" w:rsidDel="006B7A87">
          <w:rPr>
            <w:rFonts w:ascii="Arial" w:hAnsi="Arial" w:cs="Arial"/>
            <w:color w:val="000000" w:themeColor="text1"/>
            <w:sz w:val="22"/>
            <w:szCs w:val="22"/>
          </w:rPr>
          <w:delText xml:space="preserve"> from centuries of sleep</w:delText>
        </w:r>
      </w:del>
      <w:r w:rsidR="00325802" w:rsidRPr="00386AFD">
        <w:rPr>
          <w:rFonts w:ascii="Arial" w:hAnsi="Arial" w:cs="Arial"/>
          <w:color w:val="000000" w:themeColor="text1"/>
          <w:sz w:val="22"/>
          <w:szCs w:val="22"/>
        </w:rPr>
        <w:t>.</w:t>
      </w:r>
      <w:r w:rsidR="00325802" w:rsidRPr="00386AFD" w:rsidDel="0032580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"</w:t>
      </w:r>
    </w:p>
    <w:p w14:paraId="2089E107" w14:textId="3F8BF42C" w:rsidR="00C54A91" w:rsidRPr="00386AFD" w:rsidRDefault="00A86A46" w:rsidP="00C54A91">
      <w:pPr>
        <w:rPr>
          <w:rFonts w:ascii="Times New Roman" w:hAnsi="Times New Roman" w:cs="Times New Roman"/>
          <w:color w:val="000000" w:themeColor="text1"/>
        </w:rPr>
      </w:pPr>
      <w:r w:rsidRPr="00386AFD">
        <w:rPr>
          <w:rFonts w:ascii="Arial" w:hAnsi="Arial" w:cs="Arial"/>
          <w:color w:val="000000" w:themeColor="text1"/>
          <w:sz w:val="22"/>
          <w:szCs w:val="22"/>
        </w:rPr>
        <w:t>You</w:t>
      </w:r>
      <w:r w:rsidR="002E4D47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and Mort pack up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weapons and begin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386AFD">
        <w:rPr>
          <w:rFonts w:ascii="Arial" w:hAnsi="Arial" w:cs="Arial"/>
          <w:color w:val="000000" w:themeColor="text1"/>
          <w:sz w:val="22"/>
          <w:szCs w:val="22"/>
        </w:rPr>
        <w:t>your final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 xml:space="preserve"> journey to the </w:t>
      </w:r>
      <w:r w:rsidR="00AB5F92">
        <w:rPr>
          <w:rFonts w:ascii="Arial" w:hAnsi="Arial" w:cs="Arial"/>
          <w:color w:val="000000" w:themeColor="text1"/>
          <w:sz w:val="22"/>
          <w:szCs w:val="22"/>
        </w:rPr>
        <w:t>Tempus</w:t>
      </w:r>
      <w:r w:rsidR="00151D75" w:rsidRPr="00386AFD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C54A91" w:rsidRPr="00386AFD">
        <w:rPr>
          <w:rFonts w:ascii="Arial" w:hAnsi="Arial" w:cs="Arial"/>
          <w:color w:val="000000" w:themeColor="text1"/>
          <w:sz w:val="22"/>
          <w:szCs w:val="22"/>
        </w:rPr>
        <w:t>realm.</w:t>
      </w:r>
    </w:p>
    <w:p w14:paraId="648A84A9" w14:textId="3ED5FBED" w:rsidR="00C54A91" w:rsidRPr="00C54A91" w:rsidRDefault="00773557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To be continued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  <w:r w:rsidR="00A86A46">
        <w:rPr>
          <w:rFonts w:ascii="Arial" w:hAnsi="Arial" w:cs="Arial"/>
          <w:color w:val="000000"/>
          <w:sz w:val="22"/>
          <w:szCs w:val="22"/>
        </w:rPr>
        <w:t xml:space="preserve">Want to know what happens to you and Mort? </w:t>
      </w:r>
      <w:r>
        <w:rPr>
          <w:rFonts w:ascii="Arial" w:hAnsi="Arial" w:cs="Arial"/>
          <w:color w:val="000000"/>
          <w:sz w:val="22"/>
          <w:szCs w:val="22"/>
        </w:rPr>
        <w:t>Post on social media #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mortsminions</w:t>
      </w:r>
      <w:proofErr w:type="spellEnd"/>
      <w:r w:rsidR="004B7C15">
        <w:rPr>
          <w:rFonts w:ascii="Arial" w:hAnsi="Arial" w:cs="Arial"/>
          <w:color w:val="000000"/>
          <w:sz w:val="22"/>
          <w:szCs w:val="22"/>
        </w:rPr>
        <w:t xml:space="preserve"> and more will come. </w:t>
      </w:r>
    </w:p>
    <w:p w14:paraId="31102D4C" w14:textId="77777777" w:rsidR="00C54A91" w:rsidRPr="00C54A91" w:rsidRDefault="00C54A91" w:rsidP="00C52C31">
      <w:pPr>
        <w:pStyle w:val="Heading1"/>
        <w:rPr>
          <w:rFonts w:ascii="Times New Roman" w:eastAsia="Times New Roman" w:hAnsi="Times New Roman" w:cs="Times New Roman"/>
          <w:sz w:val="48"/>
          <w:szCs w:val="48"/>
        </w:rPr>
      </w:pPr>
      <w:r w:rsidRPr="00C54A91">
        <w:rPr>
          <w:rFonts w:eastAsia="Times New Roman"/>
        </w:rPr>
        <w:t>World 5</w:t>
      </w:r>
    </w:p>
    <w:p w14:paraId="0D9FDFFA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1 - Beginning</w:t>
      </w:r>
    </w:p>
    <w:p w14:paraId="49602C19" w14:textId="49C39E66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You reach the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creepy and dark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="00BA7517">
        <w:rPr>
          <w:rFonts w:ascii="Arial" w:hAnsi="Arial" w:cs="Arial"/>
          <w:color w:val="000000"/>
          <w:sz w:val="22"/>
          <w:szCs w:val="22"/>
        </w:rPr>
        <w:t xml:space="preserve"> realm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with M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ort.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The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BE125E">
        <w:rPr>
          <w:rFonts w:ascii="Arial" w:hAnsi="Arial" w:cs="Arial"/>
          <w:color w:val="000000"/>
          <w:sz w:val="22"/>
          <w:szCs w:val="22"/>
        </w:rPr>
        <w:t xml:space="preserve"> here are twisted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. You begin </w:t>
      </w:r>
      <w:r w:rsidRPr="00C54A91">
        <w:rPr>
          <w:rFonts w:ascii="Arial" w:hAnsi="Arial" w:cs="Arial"/>
          <w:color w:val="000000"/>
          <w:sz w:val="22"/>
          <w:szCs w:val="22"/>
        </w:rPr>
        <w:t>battle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 to reach the king</w:t>
      </w:r>
      <w:r w:rsidR="00B12871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</w:p>
    <w:p w14:paraId="19507AD8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8 - Beginning</w:t>
      </w:r>
    </w:p>
    <w:p w14:paraId="7BED85DC" w14:textId="402F15DC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You hear an </w:t>
      </w:r>
      <w:r w:rsidR="00227F00" w:rsidRPr="00C54A91">
        <w:rPr>
          <w:rFonts w:ascii="Arial" w:hAnsi="Arial" w:cs="Arial"/>
          <w:color w:val="000000"/>
          <w:sz w:val="22"/>
          <w:szCs w:val="22"/>
        </w:rPr>
        <w:t>eerie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voice coming from the sky. “For your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D220EE">
        <w:rPr>
          <w:rFonts w:ascii="Arial" w:hAnsi="Arial" w:cs="Arial"/>
          <w:color w:val="000000"/>
          <w:sz w:val="22"/>
          <w:szCs w:val="22"/>
        </w:rPr>
        <w:t>I</w:t>
      </w:r>
      <w:r w:rsidR="00D220EE"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sentence you to an </w:t>
      </w:r>
      <w:r w:rsidR="00D220EE">
        <w:rPr>
          <w:rFonts w:ascii="Arial" w:hAnsi="Arial" w:cs="Arial"/>
          <w:color w:val="000000"/>
          <w:sz w:val="22"/>
          <w:szCs w:val="22"/>
        </w:rPr>
        <w:t>eternity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D220EE">
        <w:rPr>
          <w:rFonts w:ascii="Arial" w:hAnsi="Arial" w:cs="Arial"/>
          <w:color w:val="000000"/>
          <w:sz w:val="22"/>
          <w:szCs w:val="22"/>
        </w:rPr>
        <w:t xml:space="preserve">of </w:t>
      </w:r>
      <w:r w:rsidR="00773557">
        <w:rPr>
          <w:rFonts w:ascii="Arial" w:hAnsi="Arial" w:cs="Arial"/>
          <w:color w:val="000000"/>
          <w:sz w:val="22"/>
          <w:szCs w:val="22"/>
        </w:rPr>
        <w:t>darkness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. </w:t>
      </w:r>
      <w:r w:rsidR="00537D9B">
        <w:rPr>
          <w:rFonts w:ascii="Arial" w:hAnsi="Arial" w:cs="Arial"/>
          <w:color w:val="000000"/>
          <w:sz w:val="22"/>
          <w:szCs w:val="22"/>
        </w:rPr>
        <w:t>I am time, devourer of all things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62353232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Beginning</w:t>
      </w:r>
    </w:p>
    <w:p w14:paraId="2DD389F2" w14:textId="246943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 xml:space="preserve">“Welcome, </w:t>
      </w:r>
      <w:proofErr w:type="spellStart"/>
      <w:r w:rsidR="00CA78F8">
        <w:rPr>
          <w:rFonts w:ascii="Arial" w:hAnsi="Arial" w:cs="Arial"/>
          <w:color w:val="000000"/>
          <w:sz w:val="22"/>
          <w:szCs w:val="22"/>
        </w:rPr>
        <w:t>c_name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>. You have made it and get a glimpse of what is to come for your people.”</w:t>
      </w:r>
    </w:p>
    <w:p w14:paraId="275FE454" w14:textId="5F58680A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“We ha</w:t>
      </w:r>
      <w:r w:rsidR="0014071D">
        <w:rPr>
          <w:rFonts w:ascii="Arial" w:hAnsi="Arial" w:cs="Arial"/>
          <w:color w:val="000000"/>
          <w:sz w:val="22"/>
          <w:szCs w:val="22"/>
        </w:rPr>
        <w:t>ve seen our mistakes and pledge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stop our mistreatment of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14071D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14071D">
        <w:rPr>
          <w:rFonts w:ascii="Arial" w:hAnsi="Arial" w:cs="Arial"/>
          <w:color w:val="000000"/>
          <w:sz w:val="22"/>
          <w:szCs w:val="22"/>
        </w:rPr>
        <w:t>. We commit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to create a world of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harmony and freedom. 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You must release your grip of time and </w:t>
      </w:r>
      <w:r w:rsidR="005C5D0F">
        <w:rPr>
          <w:rFonts w:ascii="Arial" w:hAnsi="Arial" w:cs="Arial"/>
          <w:color w:val="000000"/>
          <w:sz w:val="22"/>
          <w:szCs w:val="22"/>
        </w:rPr>
        <w:t>work with us to create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peace.</w:t>
      </w:r>
      <w:r w:rsidRPr="00C54A91">
        <w:rPr>
          <w:rFonts w:ascii="Arial" w:hAnsi="Arial" w:cs="Arial"/>
          <w:color w:val="000000"/>
          <w:sz w:val="22"/>
          <w:szCs w:val="22"/>
        </w:rPr>
        <w:t>”</w:t>
      </w:r>
    </w:p>
    <w:p w14:paraId="094BC31E" w14:textId="5D9C31E1" w:rsidR="00C54A91" w:rsidRPr="00C54A91" w:rsidRDefault="00C54A91" w:rsidP="00C54A91">
      <w:pPr>
        <w:rPr>
          <w:rFonts w:ascii="Times New Roman" w:eastAsiaTheme="minorHAnsi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“</w:t>
      </w:r>
      <w:r w:rsidR="006B34D3">
        <w:rPr>
          <w:rFonts w:ascii="Arial" w:hAnsi="Arial" w:cs="Arial"/>
          <w:color w:val="000000"/>
          <w:sz w:val="22"/>
          <w:szCs w:val="22"/>
        </w:rPr>
        <w:t>The time for compromise has</w:t>
      </w:r>
      <w:r w:rsidR="00CA78F8">
        <w:rPr>
          <w:rFonts w:ascii="Arial" w:hAnsi="Arial" w:cs="Arial"/>
          <w:color w:val="000000"/>
          <w:sz w:val="22"/>
          <w:szCs w:val="22"/>
        </w:rPr>
        <w:t xml:space="preserve"> pas</w:t>
      </w:r>
      <w:r w:rsidR="006B34D3">
        <w:rPr>
          <w:rFonts w:ascii="Arial" w:hAnsi="Arial" w:cs="Arial"/>
          <w:color w:val="000000"/>
          <w:sz w:val="22"/>
          <w:szCs w:val="22"/>
        </w:rPr>
        <w:t>sed</w:t>
      </w:r>
      <w:r w:rsidRPr="00C54A91">
        <w:rPr>
          <w:rFonts w:ascii="Arial" w:hAnsi="Arial" w:cs="Arial"/>
          <w:color w:val="000000"/>
          <w:sz w:val="22"/>
          <w:szCs w:val="22"/>
        </w:rPr>
        <w:t>.</w:t>
      </w:r>
      <w:r w:rsidR="00AA3AAD">
        <w:rPr>
          <w:rFonts w:ascii="Arial" w:hAnsi="Arial" w:cs="Arial"/>
          <w:color w:val="000000"/>
          <w:sz w:val="22"/>
          <w:szCs w:val="22"/>
        </w:rPr>
        <w:t xml:space="preserve"> </w:t>
      </w:r>
      <w:r w:rsidRPr="00C54A91">
        <w:rPr>
          <w:rFonts w:ascii="Arial" w:hAnsi="Arial" w:cs="Arial"/>
          <w:color w:val="000000"/>
          <w:sz w:val="22"/>
          <w:szCs w:val="22"/>
        </w:rPr>
        <w:t>Prepare to be defeated.”</w:t>
      </w:r>
    </w:p>
    <w:p w14:paraId="3A8905A1" w14:textId="77777777" w:rsidR="00C54A91" w:rsidRPr="00C54A91" w:rsidRDefault="00C54A91" w:rsidP="009026D3">
      <w:pPr>
        <w:pStyle w:val="Heading2"/>
        <w:rPr>
          <w:rFonts w:ascii="Times New Roman" w:hAnsi="Times New Roman" w:cs="Times New Roman"/>
        </w:rPr>
      </w:pPr>
      <w:r w:rsidRPr="00C54A91">
        <w:t>Level 16 - End of Level</w:t>
      </w:r>
    </w:p>
    <w:p w14:paraId="35A9C004" w14:textId="58C4D577" w:rsidR="00C54A91" w:rsidRPr="00C54A91" w:rsidRDefault="00773557" w:rsidP="00C54A91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You have defeated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>
        <w:rPr>
          <w:rFonts w:ascii="Arial" w:hAnsi="Arial" w:cs="Arial"/>
          <w:color w:val="000000"/>
          <w:sz w:val="22"/>
          <w:szCs w:val="22"/>
        </w:rPr>
        <w:t>. T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he evil </w:t>
      </w:r>
      <w:proofErr w:type="spellStart"/>
      <w:r w:rsidR="00851395">
        <w:rPr>
          <w:rFonts w:ascii="Arial" w:hAnsi="Arial" w:cs="Arial"/>
          <w:color w:val="000000"/>
          <w:sz w:val="22"/>
          <w:szCs w:val="22"/>
        </w:rPr>
        <w:t>imal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>s</w:t>
      </w:r>
      <w:proofErr w:type="spellEnd"/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have disappeared</w:t>
      </w:r>
      <w:r w:rsidR="008C3F8B">
        <w:rPr>
          <w:rFonts w:ascii="Arial" w:hAnsi="Arial" w:cs="Arial"/>
          <w:color w:val="000000"/>
          <w:sz w:val="22"/>
          <w:szCs w:val="22"/>
        </w:rPr>
        <w:t>, a</w:t>
      </w:r>
      <w:r w:rsidR="0048466D">
        <w:rPr>
          <w:rFonts w:ascii="Arial" w:hAnsi="Arial" w:cs="Arial"/>
          <w:color w:val="000000"/>
          <w:sz w:val="22"/>
          <w:szCs w:val="22"/>
        </w:rPr>
        <w:t>lmost as if they had never existed.</w:t>
      </w:r>
    </w:p>
    <w:p w14:paraId="4C381AB7" w14:textId="76901F71" w:rsidR="00C54A91" w:rsidRPr="00C54A91" w:rsidRDefault="00C54A91" w:rsidP="00C54A91">
      <w:pPr>
        <w:rPr>
          <w:rFonts w:ascii="Times New Roman" w:hAnsi="Times New Roman" w:cs="Times New Roman"/>
        </w:rPr>
      </w:pPr>
      <w:r w:rsidRPr="00C54A91">
        <w:rPr>
          <w:rFonts w:ascii="Arial" w:hAnsi="Arial" w:cs="Arial"/>
          <w:color w:val="000000"/>
          <w:sz w:val="22"/>
          <w:szCs w:val="22"/>
        </w:rPr>
        <w:t>Mort turns to you “</w:t>
      </w:r>
      <w:proofErr w:type="spellStart"/>
      <w:r w:rsidR="006C1A4F">
        <w:rPr>
          <w:rFonts w:ascii="Arial" w:hAnsi="Arial" w:cs="Arial"/>
          <w:color w:val="000000"/>
          <w:sz w:val="22"/>
          <w:szCs w:val="22"/>
        </w:rPr>
        <w:t>c_relationship</w:t>
      </w:r>
      <w:proofErr w:type="spellEnd"/>
      <w:r w:rsidRPr="00C54A91">
        <w:rPr>
          <w:rFonts w:ascii="Arial" w:hAnsi="Arial" w:cs="Arial"/>
          <w:color w:val="000000"/>
          <w:sz w:val="22"/>
          <w:szCs w:val="22"/>
        </w:rPr>
        <w:t xml:space="preserve">, </w:t>
      </w:r>
      <w:r w:rsidR="005867EC">
        <w:rPr>
          <w:rFonts w:ascii="Arial" w:hAnsi="Arial" w:cs="Arial"/>
          <w:color w:val="000000"/>
          <w:sz w:val="22"/>
          <w:szCs w:val="22"/>
        </w:rPr>
        <w:t xml:space="preserve">we learn that </w:t>
      </w:r>
      <w:r w:rsidR="0014071D">
        <w:rPr>
          <w:rFonts w:ascii="Arial" w:hAnsi="Arial" w:cs="Arial"/>
          <w:color w:val="000000"/>
          <w:sz w:val="22"/>
          <w:szCs w:val="22"/>
        </w:rPr>
        <w:t xml:space="preserve">peace </w:t>
      </w:r>
      <w:r w:rsidR="00773557">
        <w:rPr>
          <w:rFonts w:ascii="Arial" w:hAnsi="Arial" w:cs="Arial"/>
          <w:color w:val="000000"/>
          <w:sz w:val="22"/>
          <w:szCs w:val="22"/>
        </w:rPr>
        <w:t xml:space="preserve">and seeking understanding </w:t>
      </w:r>
      <w:r w:rsidRPr="00C54A91">
        <w:rPr>
          <w:rFonts w:ascii="Arial" w:hAnsi="Arial" w:cs="Arial"/>
          <w:color w:val="000000"/>
          <w:sz w:val="22"/>
          <w:szCs w:val="22"/>
        </w:rPr>
        <w:t>is the only answer. The king</w:t>
      </w:r>
      <w:r w:rsidR="0048466D">
        <w:rPr>
          <w:rFonts w:ascii="Arial" w:hAnsi="Arial" w:cs="Arial"/>
          <w:color w:val="000000"/>
          <w:sz w:val="22"/>
          <w:szCs w:val="22"/>
        </w:rPr>
        <w:t xml:space="preserve"> of </w:t>
      </w:r>
      <w:r w:rsidR="00AB5F92">
        <w:rPr>
          <w:rFonts w:ascii="Arial" w:hAnsi="Arial" w:cs="Arial"/>
          <w:color w:val="000000"/>
          <w:sz w:val="22"/>
          <w:szCs w:val="22"/>
        </w:rPr>
        <w:t>Tempus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</w:t>
      </w:r>
      <w:r w:rsidR="0014071D">
        <w:rPr>
          <w:rFonts w:ascii="Arial" w:hAnsi="Arial" w:cs="Arial"/>
          <w:color w:val="000000"/>
          <w:sz w:val="22"/>
          <w:szCs w:val="22"/>
        </w:rPr>
        <w:t>sought vengeance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and it has </w:t>
      </w:r>
      <w:r w:rsidR="00C07985" w:rsidRPr="00C54A91">
        <w:rPr>
          <w:rFonts w:ascii="Arial" w:hAnsi="Arial" w:cs="Arial"/>
          <w:color w:val="000000"/>
          <w:sz w:val="22"/>
          <w:szCs w:val="22"/>
        </w:rPr>
        <w:t>led</w:t>
      </w:r>
      <w:r w:rsidRPr="00C54A91">
        <w:rPr>
          <w:rFonts w:ascii="Arial" w:hAnsi="Arial" w:cs="Arial"/>
          <w:color w:val="000000"/>
          <w:sz w:val="22"/>
          <w:szCs w:val="22"/>
        </w:rPr>
        <w:t xml:space="preserve"> to his </w:t>
      </w:r>
      <w:r w:rsidR="00270C01">
        <w:rPr>
          <w:rFonts w:ascii="Arial" w:hAnsi="Arial" w:cs="Arial"/>
          <w:color w:val="000000"/>
          <w:sz w:val="22"/>
          <w:szCs w:val="22"/>
        </w:rPr>
        <w:t>demise</w:t>
      </w:r>
      <w:r w:rsidRPr="00C54A91">
        <w:rPr>
          <w:rFonts w:ascii="Arial" w:hAnsi="Arial" w:cs="Arial"/>
          <w:color w:val="000000"/>
          <w:sz w:val="22"/>
          <w:szCs w:val="22"/>
        </w:rPr>
        <w:t>.”</w:t>
      </w:r>
    </w:p>
    <w:p w14:paraId="1F65C057" w14:textId="08E35567" w:rsidR="00C54A91" w:rsidRDefault="00773557" w:rsidP="00C54A9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You 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and Mort return to </w:t>
      </w:r>
      <w:r>
        <w:rPr>
          <w:rFonts w:ascii="Arial" w:hAnsi="Arial" w:cs="Arial"/>
          <w:color w:val="000000"/>
          <w:sz w:val="22"/>
          <w:szCs w:val="22"/>
        </w:rPr>
        <w:t>your</w:t>
      </w:r>
      <w:r w:rsidR="00C07985">
        <w:rPr>
          <w:rFonts w:ascii="Arial" w:hAnsi="Arial" w:cs="Arial"/>
          <w:color w:val="000000"/>
          <w:sz w:val="22"/>
          <w:szCs w:val="22"/>
        </w:rPr>
        <w:t xml:space="preserve"> world</w:t>
      </w:r>
      <w:r w:rsidR="003B2AB6">
        <w:rPr>
          <w:rFonts w:ascii="Arial" w:hAnsi="Arial" w:cs="Arial"/>
          <w:color w:val="000000"/>
          <w:sz w:val="22"/>
          <w:szCs w:val="22"/>
        </w:rPr>
        <w:t>s</w:t>
      </w:r>
      <w:r w:rsidR="00C54A91" w:rsidRPr="00C54A91">
        <w:rPr>
          <w:rFonts w:ascii="Arial" w:hAnsi="Arial" w:cs="Arial"/>
          <w:color w:val="000000"/>
          <w:sz w:val="22"/>
          <w:szCs w:val="22"/>
        </w:rPr>
        <w:t xml:space="preserve"> and begin to rebuil</w:t>
      </w:r>
      <w:r>
        <w:rPr>
          <w:rFonts w:ascii="Arial" w:hAnsi="Arial" w:cs="Arial"/>
          <w:color w:val="000000"/>
          <w:sz w:val="22"/>
          <w:szCs w:val="22"/>
        </w:rPr>
        <w:t>d. The future is bright and full of freedom.</w:t>
      </w:r>
      <w:r w:rsidR="008F598D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279FD18" w14:textId="562FEDCC" w:rsidR="00286E55" w:rsidRDefault="00C54A91" w:rsidP="00F12313">
      <w:r w:rsidRPr="00C54A91">
        <w:rPr>
          <w:rFonts w:ascii="Arial" w:hAnsi="Arial" w:cs="Arial"/>
          <w:color w:val="000000"/>
          <w:sz w:val="22"/>
          <w:szCs w:val="22"/>
        </w:rPr>
        <w:t>The end</w:t>
      </w:r>
    </w:p>
    <w:sectPr w:rsidR="00286E55" w:rsidSect="005D4F5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47D50"/>
    <w:multiLevelType w:val="hybridMultilevel"/>
    <w:tmpl w:val="B93E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Bellinski">
    <w15:presenceInfo w15:providerId="Windows Live" w15:userId="97bf51cb7b2126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trackRevisions/>
  <w:defaultTabStop w:val="720"/>
  <w:drawingGridHorizontalSpacing w:val="1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91"/>
    <w:rsid w:val="00003AA0"/>
    <w:rsid w:val="000138A4"/>
    <w:rsid w:val="00015DD8"/>
    <w:rsid w:val="000229FB"/>
    <w:rsid w:val="00027857"/>
    <w:rsid w:val="0006548F"/>
    <w:rsid w:val="00066019"/>
    <w:rsid w:val="0008537E"/>
    <w:rsid w:val="00090CD7"/>
    <w:rsid w:val="00090D19"/>
    <w:rsid w:val="00092075"/>
    <w:rsid w:val="000B2A2A"/>
    <w:rsid w:val="000B501F"/>
    <w:rsid w:val="000D4747"/>
    <w:rsid w:val="000E1EE3"/>
    <w:rsid w:val="000E5B94"/>
    <w:rsid w:val="00101D66"/>
    <w:rsid w:val="00102524"/>
    <w:rsid w:val="001057AB"/>
    <w:rsid w:val="001174FA"/>
    <w:rsid w:val="0012596A"/>
    <w:rsid w:val="0014071D"/>
    <w:rsid w:val="00151D75"/>
    <w:rsid w:val="001533A6"/>
    <w:rsid w:val="00153648"/>
    <w:rsid w:val="00157A35"/>
    <w:rsid w:val="0016429F"/>
    <w:rsid w:val="00167B7F"/>
    <w:rsid w:val="00172010"/>
    <w:rsid w:val="00182814"/>
    <w:rsid w:val="00197763"/>
    <w:rsid w:val="001B1338"/>
    <w:rsid w:val="001B30F0"/>
    <w:rsid w:val="001C67D1"/>
    <w:rsid w:val="001D40DD"/>
    <w:rsid w:val="001D790D"/>
    <w:rsid w:val="001E134B"/>
    <w:rsid w:val="001E3DFD"/>
    <w:rsid w:val="001F0DF0"/>
    <w:rsid w:val="001F2038"/>
    <w:rsid w:val="0022423A"/>
    <w:rsid w:val="00226E47"/>
    <w:rsid w:val="00227F00"/>
    <w:rsid w:val="00233E02"/>
    <w:rsid w:val="002405B9"/>
    <w:rsid w:val="002449DA"/>
    <w:rsid w:val="002526D5"/>
    <w:rsid w:val="00270C01"/>
    <w:rsid w:val="00274AB4"/>
    <w:rsid w:val="00286E55"/>
    <w:rsid w:val="0029709E"/>
    <w:rsid w:val="002A5176"/>
    <w:rsid w:val="002B3847"/>
    <w:rsid w:val="002C0078"/>
    <w:rsid w:val="002E2601"/>
    <w:rsid w:val="002E45E2"/>
    <w:rsid w:val="002E4D47"/>
    <w:rsid w:val="002E79EF"/>
    <w:rsid w:val="003028D9"/>
    <w:rsid w:val="00325802"/>
    <w:rsid w:val="00332E6E"/>
    <w:rsid w:val="0037491C"/>
    <w:rsid w:val="00386AFD"/>
    <w:rsid w:val="0039020B"/>
    <w:rsid w:val="00393B37"/>
    <w:rsid w:val="00395EF6"/>
    <w:rsid w:val="003B2AB6"/>
    <w:rsid w:val="003C7EFB"/>
    <w:rsid w:val="003D6A78"/>
    <w:rsid w:val="003E5F6C"/>
    <w:rsid w:val="00405EAF"/>
    <w:rsid w:val="004150DF"/>
    <w:rsid w:val="00420907"/>
    <w:rsid w:val="00424E92"/>
    <w:rsid w:val="004505BD"/>
    <w:rsid w:val="00460700"/>
    <w:rsid w:val="00461052"/>
    <w:rsid w:val="00465ED4"/>
    <w:rsid w:val="0048466D"/>
    <w:rsid w:val="004B1F90"/>
    <w:rsid w:val="004B7C15"/>
    <w:rsid w:val="004C6FE9"/>
    <w:rsid w:val="004C77FB"/>
    <w:rsid w:val="004D5299"/>
    <w:rsid w:val="004F09D6"/>
    <w:rsid w:val="004F4CB6"/>
    <w:rsid w:val="004F62E7"/>
    <w:rsid w:val="00525142"/>
    <w:rsid w:val="00527ECA"/>
    <w:rsid w:val="00533298"/>
    <w:rsid w:val="00534746"/>
    <w:rsid w:val="00537D9B"/>
    <w:rsid w:val="00575976"/>
    <w:rsid w:val="005867EC"/>
    <w:rsid w:val="00597015"/>
    <w:rsid w:val="005B35D9"/>
    <w:rsid w:val="005B48D5"/>
    <w:rsid w:val="005B549F"/>
    <w:rsid w:val="005C5D0F"/>
    <w:rsid w:val="005D199F"/>
    <w:rsid w:val="005D4F56"/>
    <w:rsid w:val="005F26AC"/>
    <w:rsid w:val="006050B7"/>
    <w:rsid w:val="006078A5"/>
    <w:rsid w:val="00611493"/>
    <w:rsid w:val="00625455"/>
    <w:rsid w:val="006338AE"/>
    <w:rsid w:val="00640784"/>
    <w:rsid w:val="006624B3"/>
    <w:rsid w:val="00666CEE"/>
    <w:rsid w:val="00671D9E"/>
    <w:rsid w:val="00677ADA"/>
    <w:rsid w:val="006873FE"/>
    <w:rsid w:val="006A0481"/>
    <w:rsid w:val="006A6E02"/>
    <w:rsid w:val="006B293C"/>
    <w:rsid w:val="006B34D3"/>
    <w:rsid w:val="006B7A87"/>
    <w:rsid w:val="006C0E6C"/>
    <w:rsid w:val="006C1A4F"/>
    <w:rsid w:val="006C2822"/>
    <w:rsid w:val="006E4B4B"/>
    <w:rsid w:val="007005A5"/>
    <w:rsid w:val="00707D07"/>
    <w:rsid w:val="00711E7D"/>
    <w:rsid w:val="0072021E"/>
    <w:rsid w:val="00727890"/>
    <w:rsid w:val="00727F34"/>
    <w:rsid w:val="00732972"/>
    <w:rsid w:val="00733455"/>
    <w:rsid w:val="0074337C"/>
    <w:rsid w:val="00773557"/>
    <w:rsid w:val="00773923"/>
    <w:rsid w:val="00774038"/>
    <w:rsid w:val="00793077"/>
    <w:rsid w:val="007A35B4"/>
    <w:rsid w:val="007C74B6"/>
    <w:rsid w:val="007D2CE3"/>
    <w:rsid w:val="007E3B98"/>
    <w:rsid w:val="007F18D2"/>
    <w:rsid w:val="007F34D3"/>
    <w:rsid w:val="00802D08"/>
    <w:rsid w:val="00844F70"/>
    <w:rsid w:val="00845FB9"/>
    <w:rsid w:val="00851395"/>
    <w:rsid w:val="008B3F9F"/>
    <w:rsid w:val="008C3F8B"/>
    <w:rsid w:val="008E2863"/>
    <w:rsid w:val="008F025F"/>
    <w:rsid w:val="008F598D"/>
    <w:rsid w:val="009026D3"/>
    <w:rsid w:val="009068F1"/>
    <w:rsid w:val="00912723"/>
    <w:rsid w:val="00914FD4"/>
    <w:rsid w:val="00915524"/>
    <w:rsid w:val="00937541"/>
    <w:rsid w:val="00980D4D"/>
    <w:rsid w:val="009A00D9"/>
    <w:rsid w:val="009A71F4"/>
    <w:rsid w:val="009B451D"/>
    <w:rsid w:val="009C085B"/>
    <w:rsid w:val="009E5068"/>
    <w:rsid w:val="00A12C5F"/>
    <w:rsid w:val="00A1447E"/>
    <w:rsid w:val="00A1518A"/>
    <w:rsid w:val="00A26DF4"/>
    <w:rsid w:val="00A5139A"/>
    <w:rsid w:val="00A574AD"/>
    <w:rsid w:val="00A65A24"/>
    <w:rsid w:val="00A6740D"/>
    <w:rsid w:val="00A774F8"/>
    <w:rsid w:val="00A807F0"/>
    <w:rsid w:val="00A81C73"/>
    <w:rsid w:val="00A86A46"/>
    <w:rsid w:val="00A91299"/>
    <w:rsid w:val="00A9318A"/>
    <w:rsid w:val="00AA3AAD"/>
    <w:rsid w:val="00AB40DD"/>
    <w:rsid w:val="00AB5F92"/>
    <w:rsid w:val="00AB719A"/>
    <w:rsid w:val="00AC0FE6"/>
    <w:rsid w:val="00AC6436"/>
    <w:rsid w:val="00AC7CBD"/>
    <w:rsid w:val="00AD7CCF"/>
    <w:rsid w:val="00AE0D86"/>
    <w:rsid w:val="00B0578A"/>
    <w:rsid w:val="00B12871"/>
    <w:rsid w:val="00B147B6"/>
    <w:rsid w:val="00B52D89"/>
    <w:rsid w:val="00B53F82"/>
    <w:rsid w:val="00B5482E"/>
    <w:rsid w:val="00B660CD"/>
    <w:rsid w:val="00B66C0C"/>
    <w:rsid w:val="00B71675"/>
    <w:rsid w:val="00BA7517"/>
    <w:rsid w:val="00BA75B8"/>
    <w:rsid w:val="00BE125E"/>
    <w:rsid w:val="00BF177F"/>
    <w:rsid w:val="00BF6C43"/>
    <w:rsid w:val="00C07985"/>
    <w:rsid w:val="00C226DE"/>
    <w:rsid w:val="00C52C31"/>
    <w:rsid w:val="00C54A91"/>
    <w:rsid w:val="00C567A4"/>
    <w:rsid w:val="00C66B4B"/>
    <w:rsid w:val="00C72192"/>
    <w:rsid w:val="00C923A1"/>
    <w:rsid w:val="00CA29F5"/>
    <w:rsid w:val="00CA78F8"/>
    <w:rsid w:val="00CF10CF"/>
    <w:rsid w:val="00CF46A1"/>
    <w:rsid w:val="00CF5344"/>
    <w:rsid w:val="00D220EE"/>
    <w:rsid w:val="00D41031"/>
    <w:rsid w:val="00D44ED5"/>
    <w:rsid w:val="00D455EC"/>
    <w:rsid w:val="00D46E33"/>
    <w:rsid w:val="00D57541"/>
    <w:rsid w:val="00D65D89"/>
    <w:rsid w:val="00D71453"/>
    <w:rsid w:val="00D7351F"/>
    <w:rsid w:val="00D75722"/>
    <w:rsid w:val="00D761BC"/>
    <w:rsid w:val="00D83463"/>
    <w:rsid w:val="00D85427"/>
    <w:rsid w:val="00D91A71"/>
    <w:rsid w:val="00D96F13"/>
    <w:rsid w:val="00DA26AB"/>
    <w:rsid w:val="00DC3BAB"/>
    <w:rsid w:val="00DD1600"/>
    <w:rsid w:val="00DD5D91"/>
    <w:rsid w:val="00DD6290"/>
    <w:rsid w:val="00DF1695"/>
    <w:rsid w:val="00E07B8C"/>
    <w:rsid w:val="00E1252C"/>
    <w:rsid w:val="00E27E2A"/>
    <w:rsid w:val="00E46C29"/>
    <w:rsid w:val="00E539C8"/>
    <w:rsid w:val="00E57BB8"/>
    <w:rsid w:val="00E67ABA"/>
    <w:rsid w:val="00EB3B7C"/>
    <w:rsid w:val="00EB448C"/>
    <w:rsid w:val="00EB6772"/>
    <w:rsid w:val="00EC1B71"/>
    <w:rsid w:val="00EE22C4"/>
    <w:rsid w:val="00EE53AF"/>
    <w:rsid w:val="00F0259E"/>
    <w:rsid w:val="00F06C14"/>
    <w:rsid w:val="00F06F80"/>
    <w:rsid w:val="00F12313"/>
    <w:rsid w:val="00F20530"/>
    <w:rsid w:val="00F24447"/>
    <w:rsid w:val="00F32892"/>
    <w:rsid w:val="00F47D67"/>
    <w:rsid w:val="00F51F4D"/>
    <w:rsid w:val="00F61088"/>
    <w:rsid w:val="00F843D3"/>
    <w:rsid w:val="00F85591"/>
    <w:rsid w:val="00F96023"/>
    <w:rsid w:val="00FA1010"/>
    <w:rsid w:val="00FB588E"/>
    <w:rsid w:val="00FB5AAB"/>
    <w:rsid w:val="00F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ECE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772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677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77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6772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772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772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772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772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77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77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772"/>
    <w:rPr>
      <w:b/>
      <w:bCs/>
      <w:caps/>
      <w:color w:val="FFFFFF" w:themeColor="background1"/>
      <w:spacing w:val="15"/>
      <w:shd w:val="clear" w:color="auto" w:fill="5B9BD5" w:themeFill="accent1"/>
    </w:rPr>
  </w:style>
  <w:style w:type="character" w:customStyle="1" w:styleId="Heading3Char">
    <w:name w:val="Heading 3 Char"/>
    <w:basedOn w:val="DefaultParagraphFont"/>
    <w:link w:val="Heading3"/>
    <w:uiPriority w:val="9"/>
    <w:rsid w:val="00EB6772"/>
    <w:rPr>
      <w:caps/>
      <w:color w:val="1F4D78" w:themeColor="accent1" w:themeShade="7F"/>
      <w:spacing w:val="15"/>
    </w:rPr>
  </w:style>
  <w:style w:type="paragraph" w:styleId="NormalWeb">
    <w:name w:val="Normal (Web)"/>
    <w:basedOn w:val="Normal"/>
    <w:uiPriority w:val="99"/>
    <w:semiHidden/>
    <w:unhideWhenUsed/>
    <w:rsid w:val="00C54A91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B6772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6772"/>
    <w:rPr>
      <w:caps/>
      <w:color w:val="5B9BD5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B6772"/>
    <w:rPr>
      <w:caps/>
      <w:spacing w:val="15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772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77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77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6772"/>
    <w:rPr>
      <w:b/>
      <w:bCs/>
      <w:color w:val="2E74B5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772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677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EB6772"/>
    <w:rPr>
      <w:b/>
      <w:bCs/>
    </w:rPr>
  </w:style>
  <w:style w:type="character" w:styleId="Emphasis">
    <w:name w:val="Emphasis"/>
    <w:uiPriority w:val="20"/>
    <w:qFormat/>
    <w:rsid w:val="00EB6772"/>
    <w:rPr>
      <w:caps/>
      <w:color w:val="1F4D78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EB6772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B677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B67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B677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B677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772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772"/>
    <w:rPr>
      <w:i/>
      <w:iCs/>
      <w:color w:val="5B9BD5" w:themeColor="accent1"/>
      <w:sz w:val="20"/>
      <w:szCs w:val="20"/>
    </w:rPr>
  </w:style>
  <w:style w:type="character" w:styleId="SubtleEmphasis">
    <w:name w:val="Subtle Emphasis"/>
    <w:uiPriority w:val="19"/>
    <w:qFormat/>
    <w:rsid w:val="00EB6772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EB6772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EB6772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EB6772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EB677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677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C6FE9"/>
    <w:pPr>
      <w:spacing w:before="0"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FE9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0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0784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0784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0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078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B1681D-5206-7D4F-A9F4-5573FFA10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1028</Words>
  <Characters>4549</Characters>
  <Application>Microsoft Macintosh Word</Application>
  <DocSecurity>0</DocSecurity>
  <Lines>90</Lines>
  <Paragraphs>82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World 1</vt:lpstr>
      <vt:lpstr>    Level 1 - Beginning</vt:lpstr>
      <vt:lpstr>    Level 4 - Beginning</vt:lpstr>
      <vt:lpstr>    Level 11 - Beginning</vt:lpstr>
      <vt:lpstr>    Level 16 - End of Level</vt:lpstr>
      <vt:lpstr>World 2</vt:lpstr>
      <vt:lpstr>    Level 1 - Beginning</vt:lpstr>
      <vt:lpstr>    Level 7 - Beginning</vt:lpstr>
      <vt:lpstr>    Level 16 - End of Level</vt:lpstr>
      <vt:lpstr>World 3</vt:lpstr>
      <vt:lpstr>    Level 1 - Beginning</vt:lpstr>
      <vt:lpstr>    Level 7 - Beginning</vt:lpstr>
      <vt:lpstr>    Level 11 - Beginning</vt:lpstr>
      <vt:lpstr>    Level 16 - End of Level</vt:lpstr>
      <vt:lpstr>World 4</vt:lpstr>
      <vt:lpstr>    Level 1 - Beginning</vt:lpstr>
      <vt:lpstr>    Level 10 - Beginning</vt:lpstr>
      <vt:lpstr>    Level 16 - End of Level</vt:lpstr>
      <vt:lpstr>World 5</vt:lpstr>
      <vt:lpstr>    Level 1 - Beginning</vt:lpstr>
      <vt:lpstr>    Level 8 - Beginning</vt:lpstr>
      <vt:lpstr>    Level 16 - Beginning</vt:lpstr>
      <vt:lpstr>    Level 16 - End of Level</vt:lpstr>
    </vt:vector>
  </TitlesOfParts>
  <LinksUpToDate>false</LinksUpToDate>
  <CharactersWithSpaces>5495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Bellinski</dc:creator>
  <cp:keywords/>
  <dc:description/>
  <cp:lastModifiedBy>Dan Bellinski</cp:lastModifiedBy>
  <cp:revision>9</cp:revision>
  <cp:lastPrinted>2016-07-26T02:58:00Z</cp:lastPrinted>
  <dcterms:created xsi:type="dcterms:W3CDTF">2016-08-04T01:08:00Z</dcterms:created>
  <dcterms:modified xsi:type="dcterms:W3CDTF">2016-08-04T11:23:00Z</dcterms:modified>
</cp:coreProperties>
</file>